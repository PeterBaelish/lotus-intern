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确定性执行中间件需求说明</w:t>
      </w:r>
    </w:p>
    <w:p>
      <w:pPr>
        <w:spacing w:line="360" w:lineRule="auto"/>
        <w:jc w:val="left"/>
        <w:rPr>
          <w:rFonts w:ascii="宋体" w:hAnsi="宋体"/>
          <w:b/>
          <w:sz w:val="44"/>
          <w:szCs w:val="44"/>
        </w:rPr>
      </w:pPr>
    </w:p>
    <w:p>
      <w:pPr>
        <w:spacing w:line="360" w:lineRule="auto"/>
        <w:jc w:val="left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numPr>
          <w:ilvl w:val="0"/>
          <w:numId w:val="3"/>
        </w:numPr>
        <w:snapToGrid w:val="0"/>
        <w:spacing w:before="100" w:beforeAutospacing="1" w:after="100" w:afterAutospacing="1"/>
        <w:outlineLvl w:val="0"/>
        <w:rPr>
          <w:rFonts w:ascii="微软雅黑" w:hAnsi="微软雅黑" w:eastAsia="微软雅黑"/>
          <w:b/>
          <w:szCs w:val="21"/>
        </w:rPr>
      </w:pPr>
      <w:bookmarkStart w:id="0" w:name="_Toc101441799"/>
      <w:r>
        <w:rPr>
          <w:rFonts w:hint="eastAsia" w:ascii="微软雅黑" w:hAnsi="微软雅黑" w:eastAsia="微软雅黑"/>
          <w:b/>
          <w:szCs w:val="21"/>
        </w:rPr>
        <w:t>文档编写/修改</w:t>
      </w:r>
      <w:r>
        <w:rPr>
          <w:rFonts w:ascii="微软雅黑" w:hAnsi="微软雅黑" w:eastAsia="微软雅黑"/>
          <w:b/>
          <w:szCs w:val="21"/>
        </w:rPr>
        <w:t>记录</w:t>
      </w:r>
      <w:bookmarkEnd w:id="0"/>
    </w:p>
    <w:tbl>
      <w:tblPr>
        <w:tblStyle w:val="3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4"/>
        <w:gridCol w:w="1134"/>
        <w:gridCol w:w="1418"/>
        <w:gridCol w:w="1134"/>
        <w:gridCol w:w="141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版本</w:t>
            </w:r>
          </w:p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Version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状态</w:t>
            </w:r>
          </w:p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编制人</w:t>
            </w:r>
          </w:p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编制日期</w:t>
            </w:r>
          </w:p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批准人</w:t>
            </w:r>
          </w:p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Approve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批准日期</w:t>
            </w:r>
          </w:p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Approve Date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内容描述</w:t>
            </w:r>
          </w:p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</w:pPr>
            <w:r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  <w:t>V1.0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18"/>
                <w:szCs w:val="24"/>
                <w:lang w:eastAsia="zh-CN"/>
              </w:rPr>
              <w:t>In</w:t>
            </w:r>
            <w:r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kern w:val="2"/>
                <w:sz w:val="18"/>
                <w:szCs w:val="24"/>
                <w:lang w:eastAsia="zh-CN"/>
              </w:rPr>
              <w:t>Review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18"/>
                <w:szCs w:val="24"/>
                <w:lang w:eastAsia="zh-CN"/>
              </w:rPr>
              <w:t>祝含颀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18"/>
                <w:szCs w:val="24"/>
                <w:lang w:eastAsia="zh-CN"/>
              </w:rPr>
              <w:t>2022-4-14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</w:pPr>
            <w:r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  <w:t xml:space="preserve">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</w:pPr>
            <w:r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  <w:t xml:space="preserve"> 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rPr>
                <w:rFonts w:ascii="微软雅黑" w:hAnsi="微软雅黑" w:eastAsia="微软雅黑"/>
                <w:kern w:val="2"/>
                <w:sz w:val="18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sz w:val="18"/>
                <w:szCs w:val="24"/>
                <w:lang w:eastAsia="zh-CN"/>
              </w:rPr>
              <w:t>发布稿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jc w:val="center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5"/>
              <w:rPr>
                <w:rFonts w:ascii="微软雅黑" w:hAnsi="微软雅黑" w:eastAsia="微软雅黑" w:cs="Arial"/>
                <w:kern w:val="2"/>
                <w:sz w:val="18"/>
                <w:szCs w:val="18"/>
                <w:lang w:eastAsia="zh-CN"/>
              </w:rPr>
            </w:pPr>
          </w:p>
        </w:tc>
      </w:tr>
    </w:tbl>
    <w:p>
      <w:pPr>
        <w:rPr>
          <w:b/>
          <w:color w:val="FF0000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spacing w:line="240" w:lineRule="exact"/>
        <w:jc w:val="center"/>
        <w:rPr>
          <w:rFonts w:ascii="微软雅黑" w:hAnsi="微软雅黑" w:eastAsia="微软雅黑" w:cs="Arial"/>
          <w:b/>
          <w:kern w:val="0"/>
          <w:sz w:val="24"/>
        </w:rPr>
      </w:pPr>
      <w:r>
        <w:rPr>
          <w:rFonts w:hint="eastAsia" w:ascii="微软雅黑" w:hAnsi="微软雅黑" w:eastAsia="微软雅黑" w:cs="Arial"/>
          <w:b/>
          <w:sz w:val="24"/>
        </w:rPr>
        <w:t>目</w:t>
      </w:r>
      <w:r>
        <w:rPr>
          <w:rFonts w:ascii="微软雅黑" w:hAnsi="微软雅黑" w:eastAsia="微软雅黑" w:cs="Arial"/>
          <w:b/>
          <w:sz w:val="24"/>
        </w:rPr>
        <w:t xml:space="preserve">  </w:t>
      </w:r>
      <w:r>
        <w:rPr>
          <w:rFonts w:hint="eastAsia" w:ascii="微软雅黑" w:hAnsi="微软雅黑" w:eastAsia="微软雅黑" w:cs="Arial"/>
          <w:b/>
          <w:sz w:val="24"/>
        </w:rPr>
        <w:t>录</w:t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Cs w:val="22"/>
        </w:rPr>
      </w:pPr>
      <w:bookmarkStart w:id="1" w:name="_Toc471327470"/>
      <w:bookmarkStart w:id="2" w:name="_Toc471327387"/>
      <w:bookmarkStart w:id="3" w:name="_Toc471327582"/>
      <w:bookmarkStart w:id="4" w:name="_Toc471327610"/>
      <w:bookmarkStart w:id="5" w:name="_Toc471327666"/>
      <w:bookmarkStart w:id="6" w:name="_Toc471328129"/>
      <w:bookmarkStart w:id="7" w:name="_Toc471327638"/>
      <w:bookmarkStart w:id="8" w:name="_Toc432779894"/>
      <w:bookmarkStart w:id="9" w:name="_Toc260057015"/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TOC \o "1-3" \h \z \u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fldChar w:fldCharType="begin"/>
      </w:r>
      <w:r>
        <w:instrText xml:space="preserve"> HYPERLINK \l "_Toc101441799" </w:instrText>
      </w:r>
      <w:r>
        <w:fldChar w:fldCharType="separate"/>
      </w:r>
      <w:r>
        <w:rPr>
          <w:rStyle w:val="38"/>
          <w:rFonts w:ascii="微软雅黑" w:hAnsi="微软雅黑" w:eastAsia="微软雅黑"/>
          <w:b/>
        </w:rPr>
        <w:t>0.</w:t>
      </w:r>
      <w:r>
        <w:rPr>
          <w:rFonts w:asciiTheme="minorHAnsi" w:hAnsiTheme="minorHAnsi" w:eastAsiaTheme="minorEastAsia" w:cstheme="minorBidi"/>
          <w:bCs w:val="0"/>
          <w:caps w:val="0"/>
          <w:szCs w:val="22"/>
        </w:rPr>
        <w:tab/>
      </w:r>
      <w:r>
        <w:rPr>
          <w:rStyle w:val="38"/>
          <w:rFonts w:ascii="微软雅黑" w:hAnsi="微软雅黑" w:eastAsia="微软雅黑"/>
          <w:b/>
        </w:rPr>
        <w:t>文档编写/修改记录</w:t>
      </w:r>
      <w:r>
        <w:tab/>
      </w:r>
      <w:r>
        <w:fldChar w:fldCharType="begin"/>
      </w:r>
      <w:r>
        <w:instrText xml:space="preserve"> PAGEREF _Toc101441799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Cs w:val="22"/>
        </w:rPr>
      </w:pPr>
      <w:r>
        <w:fldChar w:fldCharType="begin"/>
      </w:r>
      <w:r>
        <w:instrText xml:space="preserve"> HYPERLINK \l "_Toc101441800" </w:instrText>
      </w:r>
      <w:r>
        <w:fldChar w:fldCharType="separate"/>
      </w:r>
      <w:r>
        <w:rPr>
          <w:rStyle w:val="38"/>
          <w:rFonts w:ascii="微软雅黑" w:hAnsi="微软雅黑" w:eastAsia="微软雅黑"/>
          <w:b/>
          <w:kern w:val="0"/>
        </w:rPr>
        <w:t>1.</w:t>
      </w:r>
      <w:r>
        <w:rPr>
          <w:rFonts w:asciiTheme="minorHAnsi" w:hAnsiTheme="minorHAnsi" w:eastAsiaTheme="minorEastAsia" w:cstheme="minorBidi"/>
          <w:bCs w:val="0"/>
          <w:caps w:val="0"/>
          <w:szCs w:val="22"/>
        </w:rPr>
        <w:tab/>
      </w:r>
      <w:r>
        <w:rPr>
          <w:rStyle w:val="38"/>
          <w:rFonts w:ascii="微软雅黑" w:hAnsi="微软雅黑" w:eastAsia="微软雅黑"/>
          <w:b/>
        </w:rPr>
        <w:t>目的</w:t>
      </w:r>
      <w:r>
        <w:tab/>
      </w:r>
      <w:r>
        <w:fldChar w:fldCharType="begin"/>
      </w:r>
      <w:r>
        <w:instrText xml:space="preserve"> PAGEREF _Toc101441800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Cs w:val="22"/>
        </w:rPr>
      </w:pPr>
      <w:r>
        <w:fldChar w:fldCharType="begin"/>
      </w:r>
      <w:r>
        <w:instrText xml:space="preserve"> HYPERLINK \l "_Toc101441801" </w:instrText>
      </w:r>
      <w:r>
        <w:fldChar w:fldCharType="separate"/>
      </w:r>
      <w:r>
        <w:rPr>
          <w:rStyle w:val="38"/>
          <w:rFonts w:ascii="微软雅黑" w:hAnsi="微软雅黑" w:eastAsia="微软雅黑"/>
          <w:b/>
        </w:rPr>
        <w:t>2.</w:t>
      </w:r>
      <w:r>
        <w:rPr>
          <w:rFonts w:asciiTheme="minorHAnsi" w:hAnsiTheme="minorHAnsi" w:eastAsiaTheme="minorEastAsia" w:cstheme="minorBidi"/>
          <w:bCs w:val="0"/>
          <w:caps w:val="0"/>
          <w:szCs w:val="22"/>
        </w:rPr>
        <w:tab/>
      </w:r>
      <w:r>
        <w:rPr>
          <w:rStyle w:val="38"/>
          <w:rFonts w:ascii="微软雅黑" w:hAnsi="微软雅黑" w:eastAsia="微软雅黑"/>
          <w:b/>
        </w:rPr>
        <w:t>范围</w:t>
      </w:r>
      <w:r>
        <w:tab/>
      </w:r>
      <w:r>
        <w:fldChar w:fldCharType="begin"/>
      </w:r>
      <w:r>
        <w:instrText xml:space="preserve"> PAGEREF _Toc101441801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Cs w:val="22"/>
        </w:rPr>
      </w:pPr>
      <w:r>
        <w:fldChar w:fldCharType="begin"/>
      </w:r>
      <w:r>
        <w:instrText xml:space="preserve"> HYPERLINK \l "_Toc101441802" </w:instrText>
      </w:r>
      <w:r>
        <w:fldChar w:fldCharType="separate"/>
      </w:r>
      <w:r>
        <w:rPr>
          <w:rStyle w:val="38"/>
          <w:rFonts w:ascii="微软雅黑" w:hAnsi="微软雅黑" w:eastAsia="微软雅黑"/>
          <w:b/>
        </w:rPr>
        <w:t>3.</w:t>
      </w:r>
      <w:r>
        <w:rPr>
          <w:rFonts w:asciiTheme="minorHAnsi" w:hAnsiTheme="minorHAnsi" w:eastAsiaTheme="minorEastAsia" w:cstheme="minorBidi"/>
          <w:bCs w:val="0"/>
          <w:caps w:val="0"/>
          <w:szCs w:val="22"/>
        </w:rPr>
        <w:tab/>
      </w:r>
      <w:r>
        <w:rPr>
          <w:rStyle w:val="38"/>
          <w:rFonts w:ascii="微软雅黑" w:hAnsi="微软雅黑" w:eastAsia="微软雅黑"/>
          <w:b/>
        </w:rPr>
        <w:t>定义和缩写</w:t>
      </w:r>
      <w:r>
        <w:tab/>
      </w:r>
      <w:r>
        <w:fldChar w:fldCharType="begin"/>
      </w:r>
      <w:r>
        <w:instrText xml:space="preserve"> PAGEREF _Toc101441802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"_Toc101441803" </w:instrText>
      </w:r>
      <w:r>
        <w:fldChar w:fldCharType="separate"/>
      </w:r>
      <w:r>
        <w:rPr>
          <w:rStyle w:val="38"/>
          <w:rFonts w:ascii="微软雅黑" w:hAnsi="微软雅黑" w:eastAsia="微软雅黑" w:cs="Arial"/>
          <w:b/>
          <w:bCs/>
        </w:rPr>
        <w:t>3.1.</w:t>
      </w:r>
      <w:r>
        <w:rPr>
          <w:rFonts w:asciiTheme="minorHAnsi" w:hAnsiTheme="minorHAnsi" w:eastAsiaTheme="minorEastAsia"/>
          <w:smallCaps w:val="0"/>
          <w:sz w:val="21"/>
          <w:szCs w:val="22"/>
        </w:rPr>
        <w:tab/>
      </w:r>
      <w:r>
        <w:rPr>
          <w:rStyle w:val="38"/>
          <w:rFonts w:ascii="微软雅黑" w:hAnsi="微软雅黑" w:eastAsia="微软雅黑" w:cs="Arial"/>
          <w:b/>
          <w:bCs/>
        </w:rPr>
        <w:t>缩写</w:t>
      </w:r>
      <w:r>
        <w:tab/>
      </w:r>
      <w:r>
        <w:fldChar w:fldCharType="begin"/>
      </w:r>
      <w:r>
        <w:instrText xml:space="preserve"> PAGEREF _Toc101441803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"_Toc101441804" </w:instrText>
      </w:r>
      <w:r>
        <w:fldChar w:fldCharType="separate"/>
      </w:r>
      <w:r>
        <w:rPr>
          <w:rStyle w:val="38"/>
          <w:rFonts w:ascii="微软雅黑" w:hAnsi="微软雅黑" w:eastAsia="微软雅黑" w:cs="Arial"/>
          <w:b/>
          <w:bCs/>
        </w:rPr>
        <w:t>3.2.</w:t>
      </w:r>
      <w:r>
        <w:rPr>
          <w:rFonts w:asciiTheme="minorHAnsi" w:hAnsiTheme="minorHAnsi" w:eastAsiaTheme="minorEastAsia"/>
          <w:smallCaps w:val="0"/>
          <w:sz w:val="21"/>
          <w:szCs w:val="22"/>
        </w:rPr>
        <w:tab/>
      </w:r>
      <w:r>
        <w:rPr>
          <w:rStyle w:val="38"/>
          <w:rFonts w:ascii="微软雅黑" w:hAnsi="微软雅黑" w:eastAsia="微软雅黑" w:cs="Arial"/>
          <w:b/>
          <w:bCs/>
        </w:rPr>
        <w:t>定义</w:t>
      </w:r>
      <w:r>
        <w:tab/>
      </w:r>
      <w:r>
        <w:fldChar w:fldCharType="begin"/>
      </w:r>
      <w:r>
        <w:instrText xml:space="preserve"> PAGEREF _Toc101441804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Cs w:val="22"/>
        </w:rPr>
      </w:pPr>
      <w:r>
        <w:fldChar w:fldCharType="begin"/>
      </w:r>
      <w:r>
        <w:instrText xml:space="preserve"> HYPERLINK \l "_Toc101441805" </w:instrText>
      </w:r>
      <w:r>
        <w:fldChar w:fldCharType="separate"/>
      </w:r>
      <w:r>
        <w:rPr>
          <w:rStyle w:val="38"/>
          <w:rFonts w:ascii="微软雅黑" w:hAnsi="微软雅黑" w:eastAsia="微软雅黑"/>
          <w:b/>
        </w:rPr>
        <w:t>4.</w:t>
      </w:r>
      <w:r>
        <w:rPr>
          <w:rFonts w:asciiTheme="minorHAnsi" w:hAnsiTheme="minorHAnsi" w:eastAsiaTheme="minorEastAsia" w:cstheme="minorBidi"/>
          <w:bCs w:val="0"/>
          <w:caps w:val="0"/>
          <w:szCs w:val="22"/>
        </w:rPr>
        <w:tab/>
      </w:r>
      <w:r>
        <w:rPr>
          <w:rStyle w:val="38"/>
          <w:rFonts w:ascii="微软雅黑" w:hAnsi="微软雅黑" w:eastAsia="微软雅黑"/>
          <w:b/>
        </w:rPr>
        <w:t>正文</w:t>
      </w:r>
      <w:r>
        <w:tab/>
      </w:r>
      <w:r>
        <w:fldChar w:fldCharType="begin"/>
      </w:r>
      <w:r>
        <w:instrText xml:space="preserve"> PAGEREF _Toc101441805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"_Toc101441806" </w:instrText>
      </w:r>
      <w:r>
        <w:fldChar w:fldCharType="separate"/>
      </w:r>
      <w:r>
        <w:rPr>
          <w:rStyle w:val="38"/>
          <w:rFonts w:ascii="微软雅黑" w:hAnsi="微软雅黑" w:eastAsia="微软雅黑" w:cs="Arial"/>
          <w:b/>
        </w:rPr>
        <w:t>4.1.</w:t>
      </w:r>
      <w:r>
        <w:rPr>
          <w:rFonts w:asciiTheme="minorHAnsi" w:hAnsiTheme="minorHAnsi" w:eastAsiaTheme="minorEastAsia"/>
          <w:smallCaps w:val="0"/>
          <w:sz w:val="21"/>
          <w:szCs w:val="22"/>
        </w:rPr>
        <w:tab/>
      </w:r>
      <w:r>
        <w:rPr>
          <w:rStyle w:val="38"/>
          <w:rFonts w:ascii="微软雅黑" w:hAnsi="微软雅黑" w:eastAsia="微软雅黑" w:cs="Arial"/>
          <w:b/>
        </w:rPr>
        <w:t>需求： 工作流调度器（任务配置管理）</w:t>
      </w:r>
      <w:r>
        <w:tab/>
      </w:r>
      <w:r>
        <w:fldChar w:fldCharType="begin"/>
      </w:r>
      <w:r>
        <w:instrText xml:space="preserve"> PAGEREF _Toc101441806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"_Toc101441807" </w:instrText>
      </w:r>
      <w:r>
        <w:fldChar w:fldCharType="separate"/>
      </w:r>
      <w:r>
        <w:rPr>
          <w:rStyle w:val="38"/>
          <w:rFonts w:ascii="微软雅黑" w:hAnsi="微软雅黑" w:eastAsia="微软雅黑" w:cs="Arial"/>
          <w:b/>
        </w:rPr>
        <w:t>4.2.</w:t>
      </w:r>
      <w:r>
        <w:rPr>
          <w:rFonts w:asciiTheme="minorHAnsi" w:hAnsiTheme="minorHAnsi" w:eastAsiaTheme="minorEastAsia"/>
          <w:smallCaps w:val="0"/>
          <w:sz w:val="21"/>
          <w:szCs w:val="22"/>
        </w:rPr>
        <w:tab/>
      </w:r>
      <w:r>
        <w:rPr>
          <w:rStyle w:val="38"/>
          <w:rFonts w:ascii="微软雅黑" w:hAnsi="微软雅黑" w:eastAsia="微软雅黑" w:cs="Arial"/>
          <w:b/>
        </w:rPr>
        <w:t>需求： 工作流调度器（分析工具）</w:t>
      </w:r>
      <w:r>
        <w:tab/>
      </w:r>
      <w:r>
        <w:fldChar w:fldCharType="begin"/>
      </w:r>
      <w:r>
        <w:instrText xml:space="preserve"> PAGEREF _Toc101441807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"_Toc101441808" </w:instrText>
      </w:r>
      <w:r>
        <w:fldChar w:fldCharType="separate"/>
      </w:r>
      <w:r>
        <w:rPr>
          <w:rStyle w:val="38"/>
          <w:rFonts w:ascii="微软雅黑" w:hAnsi="微软雅黑" w:eastAsia="微软雅黑" w:cs="Arial"/>
          <w:b/>
        </w:rPr>
        <w:t>4.3.</w:t>
      </w:r>
      <w:r>
        <w:rPr>
          <w:rFonts w:asciiTheme="minorHAnsi" w:hAnsiTheme="minorHAnsi" w:eastAsiaTheme="minorEastAsia"/>
          <w:smallCaps w:val="0"/>
          <w:sz w:val="21"/>
          <w:szCs w:val="22"/>
        </w:rPr>
        <w:tab/>
      </w:r>
      <w:r>
        <w:rPr>
          <w:rStyle w:val="38"/>
          <w:rFonts w:ascii="微软雅黑" w:hAnsi="微软雅黑" w:eastAsia="微软雅黑" w:cs="Arial"/>
          <w:b/>
        </w:rPr>
        <w:t>需求： 工作流调度器（工作流调度器）</w:t>
      </w:r>
      <w:r>
        <w:tab/>
      </w:r>
      <w:r>
        <w:fldChar w:fldCharType="begin"/>
      </w:r>
      <w:r>
        <w:instrText xml:space="preserve"> PAGEREF _Toc101441808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"_Toc101441809" </w:instrText>
      </w:r>
      <w:r>
        <w:fldChar w:fldCharType="separate"/>
      </w:r>
      <w:r>
        <w:rPr>
          <w:rStyle w:val="38"/>
          <w:rFonts w:ascii="微软雅黑" w:hAnsi="微软雅黑" w:eastAsia="微软雅黑" w:cs="Arial"/>
          <w:b/>
        </w:rPr>
        <w:t>4.4.</w:t>
      </w:r>
      <w:r>
        <w:rPr>
          <w:rFonts w:asciiTheme="minorHAnsi" w:hAnsiTheme="minorHAnsi" w:eastAsiaTheme="minorEastAsia"/>
          <w:smallCaps w:val="0"/>
          <w:sz w:val="21"/>
          <w:szCs w:val="22"/>
        </w:rPr>
        <w:tab/>
      </w:r>
      <w:r>
        <w:rPr>
          <w:rStyle w:val="38"/>
          <w:rFonts w:ascii="微软雅黑" w:hAnsi="微软雅黑" w:eastAsia="微软雅黑" w:cs="Arial"/>
          <w:b/>
        </w:rPr>
        <w:t>需求: 数据流调度器（数据流调度器）</w:t>
      </w:r>
      <w:r>
        <w:tab/>
      </w:r>
      <w:r>
        <w:fldChar w:fldCharType="begin"/>
      </w:r>
      <w:r>
        <w:instrText xml:space="preserve"> PAGEREF _Toc101441809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"_Toc101441810" </w:instrText>
      </w:r>
      <w:r>
        <w:fldChar w:fldCharType="separate"/>
      </w:r>
      <w:r>
        <w:rPr>
          <w:rStyle w:val="38"/>
          <w:rFonts w:ascii="微软雅黑" w:hAnsi="微软雅黑" w:eastAsia="微软雅黑" w:cs="Arial"/>
          <w:b/>
        </w:rPr>
        <w:t>4.5.</w:t>
      </w:r>
      <w:r>
        <w:rPr>
          <w:rFonts w:asciiTheme="minorHAnsi" w:hAnsiTheme="minorHAnsi" w:eastAsiaTheme="minorEastAsia"/>
          <w:smallCaps w:val="0"/>
          <w:sz w:val="21"/>
          <w:szCs w:val="22"/>
        </w:rPr>
        <w:tab/>
      </w:r>
      <w:r>
        <w:rPr>
          <w:rStyle w:val="38"/>
          <w:rFonts w:ascii="微软雅黑" w:hAnsi="微软雅黑" w:eastAsia="微软雅黑" w:cs="Arial"/>
          <w:b/>
        </w:rPr>
        <w:t>需求: 数据流调度器（数据流调度器）</w:t>
      </w:r>
      <w:r>
        <w:tab/>
      </w:r>
      <w:r>
        <w:fldChar w:fldCharType="begin"/>
      </w:r>
      <w:r>
        <w:instrText xml:space="preserve"> PAGEREF _Toc101441810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"_Toc101441811" </w:instrText>
      </w:r>
      <w:r>
        <w:fldChar w:fldCharType="separate"/>
      </w:r>
      <w:r>
        <w:rPr>
          <w:rStyle w:val="38"/>
          <w:rFonts w:ascii="微软雅黑" w:hAnsi="微软雅黑" w:eastAsia="微软雅黑" w:cs="Arial"/>
          <w:b/>
        </w:rPr>
        <w:t>4.6.</w:t>
      </w:r>
      <w:r>
        <w:rPr>
          <w:rFonts w:asciiTheme="minorHAnsi" w:hAnsiTheme="minorHAnsi" w:eastAsiaTheme="minorEastAsia"/>
          <w:smallCaps w:val="0"/>
          <w:sz w:val="21"/>
          <w:szCs w:val="22"/>
        </w:rPr>
        <w:tab/>
      </w:r>
      <w:r>
        <w:rPr>
          <w:rStyle w:val="38"/>
          <w:rFonts w:ascii="微软雅黑" w:hAnsi="微软雅黑" w:eastAsia="微软雅黑" w:cs="Arial"/>
          <w:b/>
        </w:rPr>
        <w:t>需求: 配套服务（监控、诊断、日志）</w:t>
      </w:r>
      <w:r>
        <w:tab/>
      </w:r>
      <w:r>
        <w:fldChar w:fldCharType="begin"/>
      </w:r>
      <w:r>
        <w:instrText xml:space="preserve"> PAGEREF _Toc101441811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"_Toc101441812" </w:instrText>
      </w:r>
      <w:r>
        <w:fldChar w:fldCharType="separate"/>
      </w:r>
      <w:r>
        <w:rPr>
          <w:rStyle w:val="38"/>
          <w:rFonts w:ascii="微软雅黑" w:hAnsi="微软雅黑" w:eastAsia="微软雅黑"/>
          <w:b/>
        </w:rPr>
        <w:t>附录 A 指标项</w:t>
      </w:r>
      <w:r>
        <w:tab/>
      </w:r>
      <w:r>
        <w:fldChar w:fldCharType="begin"/>
      </w:r>
      <w:r>
        <w:instrText xml:space="preserve"> PAGEREF _Toc101441812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Style w:val="38"/>
        </w:rPr>
      </w:pPr>
      <w:r>
        <w:fldChar w:fldCharType="begin"/>
      </w:r>
      <w:r>
        <w:instrText xml:space="preserve"> HYPERLINK \l "_Toc101441813" </w:instrText>
      </w:r>
      <w:r>
        <w:fldChar w:fldCharType="separate"/>
      </w:r>
      <w:r>
        <w:rPr>
          <w:rStyle w:val="38"/>
          <w:rFonts w:ascii="微软雅黑" w:hAnsi="微软雅黑" w:eastAsia="微软雅黑"/>
          <w:b/>
        </w:rPr>
        <w:t>附录 B 系统性能摸底计划</w:t>
      </w:r>
      <w:r>
        <w:tab/>
      </w:r>
      <w:r>
        <w:fldChar w:fldCharType="begin"/>
      </w:r>
      <w:r>
        <w:instrText xml:space="preserve"> PAGEREF _Toc101441813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/>
    <w:p/>
    <w:p/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4"/>
        </w:numPr>
        <w:snapToGrid w:val="0"/>
        <w:spacing w:before="312" w:beforeLines="100" w:after="312" w:afterLines="100" w:line="240" w:lineRule="exact"/>
        <w:rPr>
          <w:rFonts w:ascii="微软雅黑" w:hAnsi="微软雅黑" w:eastAsia="微软雅黑" w:cs="Arial"/>
          <w:b/>
          <w:bCs/>
          <w:color w:val="auto"/>
          <w:kern w:val="0"/>
          <w:sz w:val="21"/>
          <w:szCs w:val="21"/>
        </w:rPr>
      </w:pPr>
      <w:r>
        <w:rPr>
          <w:rFonts w:ascii="微软雅黑" w:hAnsi="微软雅黑" w:eastAsia="微软雅黑"/>
          <w:sz w:val="18"/>
          <w:szCs w:val="18"/>
        </w:rPr>
        <w:fldChar w:fldCharType="end"/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Start w:id="10" w:name="_Toc101441800"/>
      <w:r>
        <w:rPr>
          <w:rFonts w:ascii="微软雅黑" w:hAnsi="微软雅黑" w:eastAsia="微软雅黑" w:cs="Arial"/>
          <w:b/>
          <w:color w:val="auto"/>
          <w:sz w:val="21"/>
          <w:szCs w:val="21"/>
        </w:rPr>
        <w:t>目的</w:t>
      </w:r>
      <w:bookmarkEnd w:id="10"/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为自动驾驶解决方案提供确定性调度中间件、以及相应辅助工具集，保障系统多任务并发执行的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</w:t>
      </w:r>
      <w:r>
        <w:rPr>
          <w:rFonts w:hint="eastAsia" w:ascii="微软雅黑" w:hAnsi="微软雅黑" w:eastAsia="微软雅黑"/>
          <w:b/>
        </w:rPr>
        <w:t>确定性</w:t>
      </w:r>
      <w:r>
        <w:rPr>
          <w:rFonts w:hint="eastAsia" w:ascii="微软雅黑" w:hAnsi="微软雅黑" w:eastAsia="微软雅黑"/>
        </w:rPr>
        <w:t>、智能驾驶数据流和工作流调度的</w:t>
      </w:r>
      <w:r>
        <w:rPr>
          <w:rFonts w:hint="eastAsia" w:ascii="微软雅黑" w:hAnsi="微软雅黑" w:eastAsia="微软雅黑"/>
          <w:b/>
        </w:rPr>
        <w:t>动态性</w:t>
      </w:r>
      <w:r>
        <w:rPr>
          <w:rFonts w:hint="eastAsia" w:ascii="微软雅黑" w:hAnsi="微软雅黑" w:eastAsia="微软雅黑"/>
        </w:rPr>
        <w:t>、深度学习模型的执行</w:t>
      </w:r>
      <w:r>
        <w:rPr>
          <w:rFonts w:hint="eastAsia" w:ascii="微软雅黑" w:hAnsi="微软雅黑" w:eastAsia="微软雅黑"/>
          <w:b/>
        </w:rPr>
        <w:t>高效性</w:t>
      </w:r>
      <w:r>
        <w:rPr>
          <w:rFonts w:hint="eastAsia" w:ascii="微软雅黑" w:hAnsi="微软雅黑" w:eastAsia="微软雅黑"/>
        </w:rPr>
        <w:t>。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确定性：</w:t>
      </w:r>
      <w:r>
        <w:rPr>
          <w:rFonts w:hint="eastAsia" w:ascii="微软雅黑" w:hAnsi="微软雅黑" w:eastAsia="微软雅黑"/>
        </w:rPr>
        <w:t>任务需要按照优先级顺序完成执行。用户的响应时间需要小于截止期D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，用户的执行完成时间需要小于截止期D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。由于一个节点可能同时被多个callback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chain所共享，因此任务实际执行的优先级会区别于用户给定的优先级。</w:t>
      </w:r>
      <w:r>
        <w:rPr>
          <w:rFonts w:hint="eastAsia" w:ascii="微软雅黑" w:hAnsi="微软雅黑" w:eastAsia="微软雅黑"/>
          <w:b/>
        </w:rPr>
        <w:t xml:space="preserve"> 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高效性：</w:t>
      </w:r>
      <w:r>
        <w:rPr>
          <w:rFonts w:hint="eastAsia" w:ascii="微软雅黑" w:hAnsi="微软雅黑" w:eastAsia="微软雅黑"/>
        </w:rPr>
        <w:t>系统需支持一定数量的任务。系统中断响应性能等不应过多损耗。系统资源利用率不应过多损耗。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动态性：</w:t>
      </w:r>
      <w:r>
        <w:rPr>
          <w:rFonts w:hint="eastAsia" w:ascii="微软雅黑" w:hAnsi="微软雅黑" w:eastAsia="微软雅黑"/>
        </w:rPr>
        <w:t>首先，自动驾驶任务内在的执行时间可能根本上是用例相关，不确定的。单纯的最坏时间估计会导致过分悲观的资源分配。第二，由于硬件本身不存在强隔离，任务的同时执行也会造成任务间干涉。第三，自动驾驶工作流本身会随着模式切换，发生动态调整。需要找出对实时性有最坏影响的关键模式。因此不能简单的进行完全静态的优先级指定。优先级分配需要在运行时动态决定。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此外，中间件还需减少上层开发人员所需的</w:t>
      </w:r>
      <w:r>
        <w:rPr>
          <w:rFonts w:hint="eastAsia" w:ascii="微软雅黑" w:hAnsi="微软雅黑" w:eastAsia="微软雅黑"/>
          <w:b/>
        </w:rPr>
        <w:t>专业知识要求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微软雅黑" w:hAnsi="微软雅黑" w:eastAsia="微软雅黑"/>
          <w:b/>
        </w:rPr>
        <w:t>编码负担</w:t>
      </w:r>
      <w:r>
        <w:rPr>
          <w:rFonts w:hint="eastAsia" w:ascii="微软雅黑" w:hAnsi="微软雅黑" w:eastAsia="微软雅黑"/>
        </w:rPr>
        <w:t>。体现在，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专业知识要求</w:t>
      </w:r>
      <w:r>
        <w:rPr>
          <w:rFonts w:hint="eastAsia" w:ascii="微软雅黑" w:hAnsi="微软雅黑" w:eastAsia="微软雅黑"/>
        </w:rPr>
        <w:t>：一方面由于编码人员不一定具备操作系统、实时调度、通信方面专业知识。另一方面系统集成时，获取所有任务每一个子模块详细的并发数量、状态机、函数调用关系、通信矩阵、最坏执行时间，是非常费时费力的。因此需要在产品中减少对用户暴露出的复杂性。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编码负担</w:t>
      </w:r>
      <w:r>
        <w:rPr>
          <w:rFonts w:hint="eastAsia" w:ascii="微软雅黑" w:hAnsi="微软雅黑" w:eastAsia="微软雅黑"/>
        </w:rPr>
        <w:t>：需减少API对上层应用逻辑的变更，以减少编码负担。同时应具备自动标定的能力，不应在新的应用加入，或任务逻辑发生变化时，对整个系统的时序重新进行手工设计。</w:t>
      </w:r>
    </w:p>
    <w:p>
      <w:pPr>
        <w:pStyle w:val="2"/>
        <w:numPr>
          <w:ilvl w:val="0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11" w:name="_Toc101441801"/>
      <w:r>
        <w:rPr>
          <w:rFonts w:ascii="微软雅黑" w:hAnsi="微软雅黑" w:eastAsia="微软雅黑" w:cs="Arial"/>
          <w:b/>
          <w:color w:val="auto"/>
          <w:sz w:val="21"/>
          <w:szCs w:val="21"/>
        </w:rPr>
        <w:t>范围</w:t>
      </w:r>
      <w:bookmarkEnd w:id="11"/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运行环境：支持打有PREEMPT-RT补丁的Linux系统，运行环境为</w:t>
      </w:r>
      <w:r>
        <w:rPr>
          <w:rFonts w:ascii="微软雅黑" w:hAnsi="微软雅黑" w:eastAsia="微软雅黑"/>
        </w:rPr>
        <w:t>C++11</w:t>
      </w:r>
      <w:r>
        <w:rPr>
          <w:rFonts w:hint="eastAsia" w:ascii="微软雅黑" w:hAnsi="微软雅黑" w:eastAsia="微软雅黑"/>
        </w:rPr>
        <w:t>，只支持单语言。运行平台为多核CPU +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GPU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环境。可支持大于等于一块GPU。 支持跨SOC调度。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任务类型：对于调用本中间件通信、执行管理等API启动的周期性任务，可以提供确定性执行顺序、确定性时间保证。对于其他任务，不进行任何保证。上层任务集最终以用户态线程组或进程组的形态向上呈现。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应用接口：对上参照AP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AUTOSAR的API规范。通信模块没有限定DDS版本，可以后期适配不同的DDS实现。</w:t>
      </w: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 w:firstLineChars="200"/>
        <w:jc w:val="center"/>
        <w:rPr>
          <w:rFonts w:hint="eastAsia"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52070</wp:posOffset>
            </wp:positionV>
            <wp:extent cx="5555615" cy="381508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49" cy="381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</w:t>
      </w: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 w:firstLineChars="200"/>
        <w:jc w:val="center"/>
        <w:rPr>
          <w:rFonts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rPr>
          <w:del w:id="0" w:author="李献菁" w:date="2022-04-18T14:51:00Z"/>
          <w:rFonts w:hint="eastAsia" w:ascii="微软雅黑" w:hAnsi="微软雅黑" w:eastAsia="微软雅黑" w:cs="Arial"/>
          <w:i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ind w:firstLine="420"/>
        <w:rPr>
          <w:rFonts w:hint="eastAsia"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阶段性交付物：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工作流调度器、数据流调度器、配套服务、优化后的线程管理模块</w:t>
      </w:r>
    </w:p>
    <w:p>
      <w:pPr>
        <w:pStyle w:val="2"/>
        <w:numPr>
          <w:ilvl w:val="0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12" w:name="_Toc101441802"/>
      <w:r>
        <w:rPr>
          <w:rFonts w:ascii="微软雅黑" w:hAnsi="微软雅黑" w:eastAsia="微软雅黑" w:cs="Arial"/>
          <w:b/>
          <w:color w:val="auto"/>
          <w:sz w:val="21"/>
          <w:szCs w:val="21"/>
        </w:rPr>
        <w:t>定义和缩写</w:t>
      </w:r>
      <w:bookmarkEnd w:id="12"/>
      <w:bookmarkStart w:id="34" w:name="_GoBack"/>
      <w:bookmarkEnd w:id="34"/>
    </w:p>
    <w:p>
      <w:pPr>
        <w:pStyle w:val="3"/>
        <w:numPr>
          <w:ilvl w:val="1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bCs/>
          <w:color w:val="auto"/>
          <w:sz w:val="21"/>
          <w:szCs w:val="21"/>
        </w:rPr>
      </w:pPr>
      <w:bookmarkStart w:id="13" w:name="_Toc101441803"/>
      <w:r>
        <w:rPr>
          <w:rFonts w:ascii="微软雅黑" w:hAnsi="微软雅黑" w:eastAsia="微软雅黑" w:cs="Arial"/>
          <w:b/>
          <w:bCs/>
          <w:color w:val="auto"/>
          <w:sz w:val="21"/>
          <w:szCs w:val="21"/>
        </w:rPr>
        <w:t>缩写</w:t>
      </w:r>
      <w:bookmarkEnd w:id="13"/>
    </w:p>
    <w:tbl>
      <w:tblPr>
        <w:tblStyle w:val="33"/>
        <w:tblW w:w="963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2"/>
        <w:gridCol w:w="69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spacing w:line="440" w:lineRule="exact"/>
              <w:jc w:val="center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缩写</w:t>
            </w:r>
          </w:p>
        </w:tc>
        <w:tc>
          <w:tcPr>
            <w:tcW w:w="6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spacing w:line="440" w:lineRule="exact"/>
              <w:jc w:val="center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无</w:t>
            </w:r>
          </w:p>
        </w:tc>
        <w:tc>
          <w:tcPr>
            <w:tcW w:w="6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无</w:t>
            </w:r>
          </w:p>
        </w:tc>
      </w:tr>
    </w:tbl>
    <w:p>
      <w:pPr>
        <w:pStyle w:val="3"/>
        <w:numPr>
          <w:ilvl w:val="1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bCs/>
          <w:color w:val="auto"/>
          <w:sz w:val="21"/>
          <w:szCs w:val="21"/>
        </w:rPr>
      </w:pPr>
      <w:bookmarkStart w:id="14" w:name="_Toc101441804"/>
      <w:r>
        <w:rPr>
          <w:rFonts w:ascii="微软雅黑" w:hAnsi="微软雅黑" w:eastAsia="微软雅黑" w:cs="Arial"/>
          <w:b/>
          <w:bCs/>
          <w:color w:val="auto"/>
          <w:sz w:val="21"/>
          <w:szCs w:val="21"/>
        </w:rPr>
        <w:t>定义</w:t>
      </w:r>
      <w:bookmarkEnd w:id="14"/>
    </w:p>
    <w:tbl>
      <w:tblPr>
        <w:tblStyle w:val="3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7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spacing w:line="440" w:lineRule="exact"/>
              <w:jc w:val="center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定义</w:t>
            </w:r>
          </w:p>
        </w:tc>
        <w:tc>
          <w:tcPr>
            <w:tcW w:w="7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spacing w:line="440" w:lineRule="exact"/>
              <w:jc w:val="center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2" w:hRule="exact"/>
        </w:trPr>
        <w:tc>
          <w:tcPr>
            <w:tcW w:w="2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验证标准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7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通过何种方式及何种结果来验证该需求已经实现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a) Review  </w:t>
            </w:r>
            <w:r>
              <w:rPr>
                <w:rFonts w:hint="eastAsia" w:ascii="微软雅黑" w:hAnsi="微软雅黑" w:eastAsia="微软雅黑"/>
              </w:rPr>
              <w:t xml:space="preserve">b) Test：c) </w:t>
            </w:r>
            <w:r>
              <w:rPr>
                <w:rFonts w:ascii="微软雅黑" w:hAnsi="微软雅黑" w:eastAsia="微软雅黑"/>
              </w:rPr>
              <w:t xml:space="preserve">Review </w:t>
            </w:r>
            <w:r>
              <w:rPr>
                <w:rFonts w:hint="eastAsia" w:ascii="微软雅黑" w:hAnsi="微软雅黑" w:eastAsia="微软雅黑"/>
              </w:rPr>
              <w:t>&amp;</w:t>
            </w:r>
            <w:r>
              <w:rPr>
                <w:rFonts w:ascii="微软雅黑" w:hAnsi="微软雅黑" w:eastAsia="微软雅黑"/>
              </w:rPr>
              <w:t xml:space="preserve"> Test</w:t>
            </w:r>
          </w:p>
        </w:tc>
      </w:tr>
    </w:tbl>
    <w:p>
      <w:pPr>
        <w:pStyle w:val="2"/>
        <w:numPr>
          <w:ilvl w:val="0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15" w:name="_Toc101441805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正文</w:t>
      </w:r>
      <w:bookmarkEnd w:id="15"/>
    </w:p>
    <w:p>
      <w:pPr>
        <w:pStyle w:val="3"/>
        <w:numPr>
          <w:ilvl w:val="1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16" w:name="_Toc101441806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需求</w:t>
      </w:r>
      <w:r>
        <w:rPr>
          <w:rFonts w:ascii="微软雅黑" w:hAnsi="微软雅黑" w:eastAsia="微软雅黑" w:cs="Arial"/>
          <w:b/>
          <w:color w:val="auto"/>
          <w:sz w:val="21"/>
          <w:szCs w:val="21"/>
        </w:rPr>
        <w:t>：</w:t>
      </w:r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工作流调度器（任务配置管理）</w:t>
      </w:r>
      <w:bookmarkEnd w:id="16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Description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 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初始化并分发配置文件。向上提供AUTOSAR兼容API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内在属性</w:t>
      </w:r>
      <w:r>
        <w:rPr>
          <w:rFonts w:hint="eastAsia" w:ascii="微软雅黑" w:hAnsi="微软雅黑" w:eastAsia="微软雅黑"/>
        </w:rPr>
        <w:t>：是否存在多种服务质量模式（低精度推理，跳帧执行等）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互联参数</w:t>
      </w:r>
      <w:r>
        <w:rPr>
          <w:rFonts w:hint="eastAsia" w:ascii="微软雅黑" w:hAnsi="微软雅黑" w:eastAsia="微软雅黑"/>
        </w:rPr>
        <w:t>：任务的前序节点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资源参数</w:t>
      </w:r>
      <w:r>
        <w:rPr>
          <w:rFonts w:hint="eastAsia" w:ascii="微软雅黑" w:hAnsi="微软雅黑" w:eastAsia="微软雅黑"/>
        </w:rPr>
        <w:t>：任务最好最坏执行时间（此项可为空）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时间参数</w:t>
      </w:r>
      <w:r>
        <w:rPr>
          <w:rFonts w:hint="eastAsia" w:ascii="微软雅黑" w:hAnsi="微软雅黑" w:eastAsia="微软雅黑"/>
        </w:rPr>
        <w:t>，包括周期、截止期，可忍受的波动范围（此项可为空）</w:t>
      </w:r>
    </w:p>
    <w:p>
      <w:pP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Difficulty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eastAsia" w:ascii="微软雅黑" w:hAnsi="微软雅黑" w:eastAsia="微软雅黑"/>
        </w:rPr>
        <w:t>低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Impact:  </w:t>
      </w:r>
      <w:r>
        <w:rPr>
          <w:rFonts w:hint="eastAsia" w:ascii="微软雅黑" w:hAnsi="微软雅黑" w:eastAsia="微软雅黑"/>
        </w:rPr>
        <w:t>需求变动导致影响低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Verification Method:  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&amp;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Review</w:t>
      </w:r>
    </w:p>
    <w:p>
      <w:pPr>
        <w:spacing w:line="440" w:lineRule="exac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Requirement:  </w:t>
      </w:r>
      <w:bookmarkStart w:id="17" w:name="_Toc471327397"/>
      <w:bookmarkStart w:id="18" w:name="_Toc471327592"/>
      <w:bookmarkStart w:id="19" w:name="_Toc471327480"/>
      <w:bookmarkStart w:id="20" w:name="_Toc471327676"/>
      <w:bookmarkStart w:id="21" w:name="_Toc471328139"/>
      <w:bookmarkStart w:id="22" w:name="_Toc471327648"/>
      <w:bookmarkStart w:id="23" w:name="_Toc471327620"/>
      <w:r>
        <w:rPr>
          <w:rFonts w:hint="eastAsia" w:ascii="微软雅黑" w:hAnsi="微软雅黑" w:eastAsia="微软雅黑"/>
        </w:rPr>
        <w:t>用户指定</w:t>
      </w:r>
    </w:p>
    <w:p>
      <w:pPr>
        <w:pStyle w:val="3"/>
        <w:numPr>
          <w:ilvl w:val="1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24" w:name="_Toc101441807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需求</w:t>
      </w:r>
      <w:r>
        <w:rPr>
          <w:rFonts w:ascii="微软雅黑" w:hAnsi="微软雅黑" w:eastAsia="微软雅黑" w:cs="Arial"/>
          <w:b/>
          <w:color w:val="auto"/>
          <w:sz w:val="21"/>
          <w:szCs w:val="21"/>
        </w:rPr>
        <w:t>：</w:t>
      </w:r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工作流调度器（分析工具）</w:t>
      </w:r>
      <w:bookmarkEnd w:id="24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</w:t>
      </w:r>
    </w:p>
    <w:p>
      <w:pPr>
        <w:rPr>
          <w:b/>
          <w:color w:val="FF0000"/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Description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1.产生一些虚假任务，模拟不同任务在不同硬件上的资源负载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2.对任务离线进行单任务、多任务共存情况下最坏时间估计、最好时间估计 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.离线对任务的资源占用、到达时间建立一个</w:t>
      </w:r>
      <w:r>
        <w:rPr>
          <w:rFonts w:hint="eastAsia" w:ascii="微软雅黑" w:hAnsi="微软雅黑" w:eastAsia="微软雅黑"/>
          <w:b/>
        </w:rPr>
        <w:t>预测模型</w:t>
      </w:r>
      <w:r>
        <w:rPr>
          <w:rFonts w:hint="eastAsia" w:ascii="微软雅黑" w:hAnsi="微软雅黑" w:eastAsia="微软雅黑"/>
        </w:rPr>
        <w:t>。在线进行预测。</w:t>
      </w:r>
    </w:p>
    <w:p>
      <w:pP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Difficulty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eastAsia" w:ascii="微软雅黑" w:hAnsi="微软雅黑" w:eastAsia="微软雅黑"/>
        </w:rPr>
        <w:t>高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Impact:  </w:t>
      </w:r>
      <w:r>
        <w:rPr>
          <w:rFonts w:hint="eastAsia" w:ascii="微软雅黑" w:hAnsi="微软雅黑" w:eastAsia="微软雅黑"/>
        </w:rPr>
        <w:t>需求变动导致影响大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Verification Method:  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&amp;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Review</w:t>
      </w:r>
    </w:p>
    <w:p>
      <w:pPr>
        <w:spacing w:line="440" w:lineRule="exac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Requirement:  </w:t>
      </w:r>
      <w:r>
        <w:rPr>
          <w:rFonts w:hint="eastAsia" w:ascii="微软雅黑" w:hAnsi="微软雅黑" w:eastAsia="微软雅黑"/>
        </w:rPr>
        <w:t>硬件资源服务，用户配置</w:t>
      </w:r>
    </w:p>
    <w:p>
      <w:pPr>
        <w:rPr>
          <w:del w:id="1" w:author="李献菁" w:date="2022-04-18T15:03:00Z"/>
          <w:rFonts w:ascii="微软雅黑" w:hAnsi="微软雅黑" w:eastAsia="微软雅黑"/>
          <w:szCs w:val="21"/>
        </w:rPr>
      </w:pPr>
    </w:p>
    <w:p>
      <w:pPr>
        <w:pStyle w:val="3"/>
        <w:numPr>
          <w:ilvl w:val="1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25" w:name="_Toc101441808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需求</w:t>
      </w:r>
      <w:r>
        <w:rPr>
          <w:rFonts w:ascii="微软雅黑" w:hAnsi="微软雅黑" w:eastAsia="微软雅黑" w:cs="Arial"/>
          <w:b/>
          <w:color w:val="auto"/>
          <w:sz w:val="21"/>
          <w:szCs w:val="21"/>
        </w:rPr>
        <w:t>：</w:t>
      </w:r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工作流调度器（工作流调度器）</w:t>
      </w:r>
      <w:bookmarkEnd w:id="25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Description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 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接收配置管理的配置，离线调用分析工具进行分析。运行时在线接受分析工具的预测结果。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统一进行工作流和数据服务的调度，进行任务的</w:t>
      </w:r>
      <w:r>
        <w:rPr>
          <w:rFonts w:hint="eastAsia" w:ascii="微软雅黑" w:hAnsi="微软雅黑" w:eastAsia="微软雅黑"/>
          <w:b/>
        </w:rPr>
        <w:t>可调度性分析</w:t>
      </w:r>
      <w:r>
        <w:rPr>
          <w:rFonts w:hint="eastAsia" w:ascii="微软雅黑" w:hAnsi="微软雅黑" w:eastAsia="微软雅黑"/>
        </w:rPr>
        <w:t>。如果一个新任务启动时，或已运行任务发生模式变更时，进行可调度性分析，若不通过，则报告监控器。根据可调度性分析结果，进行动态的确定任务启动时间、结束时间、是否降低其服务质量。</w:t>
      </w:r>
    </w:p>
    <w:p>
      <w:pP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Difficulty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eastAsia" w:ascii="微软雅黑" w:hAnsi="微软雅黑" w:eastAsia="微软雅黑"/>
        </w:rPr>
        <w:t>高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Impact:  </w:t>
      </w:r>
      <w:r>
        <w:rPr>
          <w:rFonts w:hint="eastAsia" w:ascii="微软雅黑" w:hAnsi="微软雅黑" w:eastAsia="微软雅黑"/>
        </w:rPr>
        <w:t>需求变动导致影响大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Verification Method:  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&amp;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Review</w:t>
      </w:r>
    </w:p>
    <w:p>
      <w:pPr>
        <w:spacing w:line="440" w:lineRule="exac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Requirement:  </w:t>
      </w:r>
      <w:r>
        <w:rPr>
          <w:rFonts w:hint="eastAsia" w:ascii="微软雅黑" w:hAnsi="微软雅黑" w:eastAsia="微软雅黑"/>
        </w:rPr>
        <w:t>硬件资源服务，用户配置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pStyle w:val="3"/>
        <w:numPr>
          <w:ilvl w:val="1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26" w:name="_Toc101441809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需求</w:t>
      </w:r>
      <w:r>
        <w:rPr>
          <w:rFonts w:ascii="微软雅黑" w:hAnsi="微软雅黑" w:eastAsia="微软雅黑" w:cs="Arial"/>
          <w:b/>
          <w:color w:val="auto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数据流调度器（数据流调度器）</w:t>
      </w:r>
      <w:bookmarkEnd w:id="26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b/>
          <w:color w:val="FF0000"/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Description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通过调度算法动态编排</w:t>
      </w:r>
      <w:r>
        <w:rPr>
          <w:rFonts w:hint="eastAsia" w:ascii="微软雅黑" w:hAnsi="微软雅黑" w:eastAsia="微软雅黑"/>
          <w:b/>
        </w:rPr>
        <w:t>callback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</w:rPr>
        <w:t>chain</w:t>
      </w:r>
      <w:r>
        <w:rPr>
          <w:rFonts w:hint="eastAsia" w:ascii="微软雅黑" w:hAnsi="微软雅黑" w:eastAsia="微软雅黑"/>
        </w:rPr>
        <w:t>任务的CPU绑定和优先级。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通过API劫持的方式截获CUDA相关指令，并根据当前硬件环境和CUDA指令特性、数据特性进行编排发射。不会涉及算子内部调优。</w:t>
      </w:r>
    </w:p>
    <w:p>
      <w:pP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Difficulty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eastAsia" w:ascii="微软雅黑" w:hAnsi="微软雅黑" w:eastAsia="微软雅黑"/>
        </w:rPr>
        <w:t>高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Impact:  </w:t>
      </w:r>
      <w:r>
        <w:rPr>
          <w:rFonts w:hint="eastAsia" w:ascii="微软雅黑" w:hAnsi="微软雅黑" w:eastAsia="微软雅黑"/>
        </w:rPr>
        <w:t>需求变动导致影响大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Verification Method:  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&amp;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Review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Requirement:  </w:t>
      </w:r>
      <w:r>
        <w:rPr>
          <w:rFonts w:hint="eastAsia" w:ascii="微软雅黑" w:hAnsi="微软雅黑" w:eastAsia="微软雅黑"/>
        </w:rPr>
        <w:t>硬件资源服务，工作流调度器</w:t>
      </w:r>
    </w:p>
    <w:p>
      <w:pPr>
        <w:spacing w:line="440" w:lineRule="exact"/>
        <w:rPr>
          <w:rFonts w:ascii="微软雅黑" w:hAnsi="微软雅黑" w:eastAsia="微软雅黑"/>
        </w:rPr>
      </w:pPr>
    </w:p>
    <w:p>
      <w:pPr>
        <w:spacing w:line="440" w:lineRule="exact"/>
        <w:rPr>
          <w:rFonts w:hint="eastAsia" w:ascii="微软雅黑" w:hAnsi="微软雅黑" w:eastAsia="微软雅黑"/>
        </w:rPr>
      </w:pPr>
    </w:p>
    <w:p>
      <w:pPr>
        <w:pStyle w:val="3"/>
        <w:numPr>
          <w:ilvl w:val="1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27" w:name="_Toc101441810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需求</w:t>
      </w:r>
      <w:r>
        <w:rPr>
          <w:rFonts w:ascii="微软雅黑" w:hAnsi="微软雅黑" w:eastAsia="微软雅黑" w:cs="Arial"/>
          <w:b/>
          <w:color w:val="auto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数据流调度器（数据流调度器）</w:t>
      </w:r>
      <w:bookmarkEnd w:id="27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b/>
          <w:color w:val="FF0000"/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Description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</w:p>
    <w:p>
      <w:pPr>
        <w:spacing w:line="440" w:lineRule="exact"/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接受上层应用信息，通过pthread库对线程、进程进行同步状态管理，以及动态绑定CPU，静态绑定GPU，以及确定优先级关系。将本层的信息通过CPU调度器 、PREEMPT补丁配置接口</w:t>
      </w:r>
      <w:r>
        <w:rPr>
          <w:rFonts w:hint="eastAsia" w:ascii="微软雅黑" w:hAnsi="微软雅黑" w:eastAsia="微软雅黑"/>
          <w:b/>
        </w:rPr>
        <w:t>传递给内核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可能的内核改动</w:t>
      </w:r>
    </w:p>
    <w:p>
      <w:pP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Difficulty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eastAsia" w:ascii="微软雅黑" w:hAnsi="微软雅黑" w:eastAsia="微软雅黑"/>
        </w:rPr>
        <w:t>高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Impact:  </w:t>
      </w:r>
      <w:r>
        <w:rPr>
          <w:rFonts w:hint="eastAsia" w:ascii="微软雅黑" w:hAnsi="微软雅黑" w:eastAsia="微软雅黑"/>
        </w:rPr>
        <w:t>需求变动导致影响大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Verification Method:  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&amp;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Review</w:t>
      </w:r>
    </w:p>
    <w:p>
      <w:pPr>
        <w:spacing w:line="440" w:lineRule="exact"/>
        <w:rPr>
          <w:rFonts w:ascii="微软雅黑" w:hAnsi="微软雅黑" w:eastAsia="微软雅黑"/>
          <w:lang w:eastAsia="en-US"/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Requirement:  </w:t>
      </w:r>
      <w:r>
        <w:rPr>
          <w:rFonts w:hint="eastAsia" w:ascii="微软雅黑" w:hAnsi="微软雅黑" w:eastAsia="微软雅黑"/>
        </w:rPr>
        <w:t>数据流调度器</w:t>
      </w:r>
    </w:p>
    <w:p>
      <w:pPr>
        <w:spacing w:line="440" w:lineRule="exact"/>
        <w:rPr>
          <w:rFonts w:ascii="微软雅黑" w:hAnsi="微软雅黑" w:eastAsia="微软雅黑"/>
        </w:rPr>
      </w:pPr>
    </w:p>
    <w:p>
      <w:pPr>
        <w:spacing w:line="440" w:lineRule="exact"/>
        <w:rPr>
          <w:rFonts w:hint="eastAsia" w:ascii="微软雅黑" w:hAnsi="微软雅黑" w:eastAsia="微软雅黑"/>
        </w:rPr>
      </w:pPr>
    </w:p>
    <w:p>
      <w:pPr>
        <w:pStyle w:val="3"/>
        <w:numPr>
          <w:ilvl w:val="1"/>
          <w:numId w:val="4"/>
        </w:numPr>
        <w:snapToGrid w:val="0"/>
        <w:spacing w:before="312" w:beforeLines="100" w:after="312" w:afterLines="100" w:line="440" w:lineRule="exact"/>
        <w:rPr>
          <w:rFonts w:ascii="微软雅黑" w:hAnsi="微软雅黑" w:eastAsia="微软雅黑" w:cs="Arial"/>
          <w:b/>
          <w:color w:val="auto"/>
          <w:sz w:val="21"/>
          <w:szCs w:val="21"/>
        </w:rPr>
      </w:pPr>
      <w:bookmarkStart w:id="28" w:name="_Toc101441811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需求</w:t>
      </w:r>
      <w:r>
        <w:rPr>
          <w:rFonts w:ascii="微软雅黑" w:hAnsi="微软雅黑" w:eastAsia="微软雅黑" w:cs="Arial"/>
          <w:b/>
          <w:color w:val="auto"/>
          <w:sz w:val="21"/>
          <w:szCs w:val="21"/>
        </w:rPr>
        <w:t xml:space="preserve">: </w:t>
      </w:r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>配套服务（监控、诊断、日志）</w:t>
      </w:r>
      <w:bookmarkEnd w:id="28"/>
      <w:r>
        <w:rPr>
          <w:rFonts w:hint="eastAsia" w:ascii="微软雅黑" w:hAnsi="微软雅黑" w:eastAsia="微软雅黑" w:cs="Arial"/>
          <w:b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Description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</w:p>
    <w:p>
      <w:pPr>
        <w:spacing w:line="440" w:lineRule="exact"/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hint="eastAsia" w:ascii="微软雅黑" w:hAnsi="微软雅黑" w:eastAsia="微软雅黑"/>
          <w:b/>
        </w:rPr>
        <w:t>周期性收集</w:t>
      </w:r>
      <w:r>
        <w:rPr>
          <w:rFonts w:hint="eastAsia" w:ascii="微软雅黑" w:hAnsi="微软雅黑" w:eastAsia="微软雅黑"/>
        </w:rPr>
        <w:t>系统内的现有硬件资源，提供给数据流调度器。以一定周期提供服务，频率根据系统的运行情况动态变化。监听内容包括GPU利用率、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CPU利用率、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吞吐率、Cache 命中率、memory 利用率、bus、memory带宽。硬件资源服务需要长期运行，需要维持较低的开销</w:t>
      </w:r>
      <w:r>
        <w:rPr>
          <w:rFonts w:ascii="微软雅黑" w:hAnsi="微软雅黑" w:eastAsia="微软雅黑"/>
        </w:rPr>
        <w:t xml:space="preserve"> </w:t>
      </w:r>
    </w:p>
    <w:p>
      <w:pPr>
        <w:spacing w:line="44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.监控硬件资源服务的输出和数据流调度器的执行情况，诊断是否存在</w:t>
      </w:r>
      <w:r>
        <w:rPr>
          <w:rFonts w:hint="eastAsia" w:ascii="微软雅黑" w:hAnsi="微软雅黑" w:eastAsia="微软雅黑"/>
          <w:b/>
        </w:rPr>
        <w:t>异常状态变化</w:t>
      </w:r>
      <w:r>
        <w:rPr>
          <w:rFonts w:hint="eastAsia" w:ascii="微软雅黑" w:hAnsi="微软雅黑" w:eastAsia="微软雅黑"/>
        </w:rPr>
        <w:t>，例如未来可能的超时行为，服务质量降低。</w:t>
      </w:r>
    </w:p>
    <w:p>
      <w:pPr>
        <w:spacing w:line="44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.允许进入调试模式，在调试模式下可以指定数据流调度器中的某条链路，或某个应用使其输出额外的任务</w:t>
      </w:r>
      <w:r>
        <w:rPr>
          <w:rFonts w:hint="eastAsia" w:ascii="微软雅黑" w:hAnsi="微软雅黑" w:eastAsia="微软雅黑"/>
          <w:b/>
        </w:rPr>
        <w:t>编排表</w:t>
      </w:r>
      <w:r>
        <w:rPr>
          <w:rFonts w:hint="eastAsia" w:ascii="微软雅黑" w:hAnsi="微软雅黑" w:eastAsia="微软雅黑"/>
        </w:rPr>
        <w:t>，并存储在本地。支持通过诊断工具进行数据筛选，统计分析，可视化。</w:t>
      </w:r>
    </w:p>
    <w:p>
      <w:pPr>
        <w:spacing w:line="440" w:lineRule="exact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4.考虑</w:t>
      </w:r>
      <w:r>
        <w:rPr>
          <w:rFonts w:ascii="微软雅黑" w:hAnsi="微软雅黑" w:eastAsia="微软雅黑"/>
        </w:rPr>
        <w:t>AUTOSAR兼容性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Description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需要通过何种办法实现需求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Difficulty</w:t>
      </w: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eastAsia" w:ascii="微软雅黑" w:hAnsi="微软雅黑" w:eastAsia="微软雅黑"/>
        </w:rPr>
        <w:t>中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Impact:  </w:t>
      </w:r>
      <w:r>
        <w:rPr>
          <w:rFonts w:hint="eastAsia" w:ascii="微软雅黑" w:hAnsi="微软雅黑" w:eastAsia="微软雅黑"/>
        </w:rPr>
        <w:t>需求变动导致影响中</w:t>
      </w:r>
    </w:p>
    <w:p>
      <w:pP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Verification Method:  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&amp;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Review</w:t>
      </w:r>
    </w:p>
    <w:p>
      <w:pPr>
        <w:spacing w:line="440" w:lineRule="exact"/>
        <w:rPr>
          <w:rFonts w:ascii="微软雅黑" w:hAnsi="微软雅黑" w:eastAsia="微软雅黑"/>
          <w:lang w:eastAsia="en-US"/>
        </w:rPr>
      </w:pPr>
      <w:r>
        <w:rPr>
          <w:rFonts w:ascii="微软雅黑" w:hAnsi="微软雅黑" w:eastAsia="微软雅黑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Requirement:  </w:t>
      </w:r>
      <w:r>
        <w:rPr>
          <w:rFonts w:hint="eastAsia" w:ascii="微软雅黑" w:hAnsi="微软雅黑" w:eastAsia="微软雅黑"/>
          <w:szCs w:val="20"/>
          <w:lang w:eastAsia="en-US"/>
        </w:rPr>
        <w:t>无</w:t>
      </w:r>
    </w:p>
    <w:p>
      <w:pPr>
        <w:spacing w:line="440" w:lineRule="exact"/>
        <w:rPr>
          <w:rFonts w:hint="eastAsia" w:ascii="微软雅黑" w:hAnsi="微软雅黑" w:eastAsia="微软雅黑"/>
        </w:rPr>
      </w:pPr>
    </w:p>
    <w:bookmarkEnd w:id="17"/>
    <w:bookmarkEnd w:id="18"/>
    <w:bookmarkEnd w:id="19"/>
    <w:bookmarkEnd w:id="20"/>
    <w:bookmarkEnd w:id="21"/>
    <w:bookmarkEnd w:id="22"/>
    <w:bookmarkEnd w:id="23"/>
    <w:p>
      <w:pPr>
        <w:pStyle w:val="112"/>
        <w:numPr>
          <w:ilvl w:val="0"/>
          <w:numId w:val="0"/>
        </w:numPr>
        <w:spacing w:before="312" w:beforeLines="100" w:after="312" w:afterLines="100" w:line="440" w:lineRule="exact"/>
        <w:rPr>
          <w:rFonts w:ascii="微软雅黑" w:hAnsi="微软雅黑" w:eastAsia="微软雅黑"/>
          <w:b/>
          <w:szCs w:val="21"/>
        </w:rPr>
      </w:pPr>
      <w:bookmarkStart w:id="29" w:name="_Toc101441812"/>
      <w:r>
        <w:rPr>
          <w:rFonts w:hint="eastAsia" w:ascii="微软雅黑" w:hAnsi="微软雅黑" w:eastAsia="微软雅黑"/>
          <w:b/>
          <w:szCs w:val="21"/>
        </w:rPr>
        <w:t>附录 A 指标项</w:t>
      </w:r>
      <w:bookmarkEnd w:id="29"/>
    </w:p>
    <w:tbl>
      <w:tblPr>
        <w:tblStyle w:val="33"/>
        <w:tblW w:w="977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3543"/>
        <w:gridCol w:w="34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指标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上限、下限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exact"/>
        </w:trPr>
        <w:tc>
          <w:tcPr>
            <w:tcW w:w="28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440" w:lineRule="exac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任务99.9th完成时延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任务99.9th响应时延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代码修改 &lt;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x行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任务相对截止期抖动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任务错过截止期次数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各个API调用开销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调度器产生的CPU开销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系统平均功耗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</w:t>
            </w:r>
            <w:r>
              <w:rPr>
                <w:rFonts w:hint="eastAsia" w:ascii="微软雅黑" w:hAnsi="微软雅黑" w:eastAsia="微软雅黑"/>
              </w:rPr>
              <w:t>yclicttest 响应时延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最大支持任务数量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与C</w:t>
            </w:r>
            <w:r>
              <w:rPr>
                <w:rFonts w:ascii="微软雅黑" w:hAnsi="微软雅黑" w:eastAsia="微软雅黑"/>
              </w:rPr>
              <w:t xml:space="preserve">UDA graph </w:t>
            </w:r>
            <w:r>
              <w:rPr>
                <w:rFonts w:hint="eastAsia" w:ascii="微软雅黑" w:hAnsi="微软雅黑" w:eastAsia="微软雅黑"/>
              </w:rPr>
              <w:t>、CyberRT、Driveworks性能对比</w:t>
            </w:r>
          </w:p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left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额外显存开销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spacing w:line="440" w:lineRule="exact"/>
              <w:jc w:val="center"/>
              <w:rPr>
                <w:rFonts w:ascii="微软雅黑" w:hAnsi="微软雅黑" w:eastAsia="微软雅黑" w:cs="Arial"/>
                <w:i/>
                <w:color w:val="ED7D31" w:themeColor="accent2"/>
                <w:kern w:val="0"/>
                <w:szCs w:val="21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12"/>
        <w:numPr>
          <w:ilvl w:val="0"/>
          <w:numId w:val="0"/>
        </w:numPr>
        <w:spacing w:before="312" w:beforeLines="100" w:after="312" w:afterLines="100" w:line="440" w:lineRule="exact"/>
        <w:ind w:left="284"/>
        <w:rPr>
          <w:rFonts w:ascii="微软雅黑" w:hAnsi="微软雅黑" w:eastAsia="微软雅黑"/>
          <w:szCs w:val="21"/>
        </w:rPr>
      </w:pPr>
    </w:p>
    <w:p>
      <w:pPr>
        <w:pStyle w:val="112"/>
        <w:numPr>
          <w:ilvl w:val="0"/>
          <w:numId w:val="0"/>
        </w:numPr>
        <w:spacing w:before="312" w:beforeLines="100" w:after="312" w:afterLines="100" w:line="440" w:lineRule="exact"/>
        <w:ind w:left="284"/>
        <w:rPr>
          <w:rFonts w:ascii="微软雅黑" w:hAnsi="微软雅黑" w:eastAsia="微软雅黑"/>
          <w:szCs w:val="21"/>
        </w:rPr>
      </w:pPr>
    </w:p>
    <w:p>
      <w:pPr>
        <w:pStyle w:val="112"/>
        <w:numPr>
          <w:ilvl w:val="0"/>
          <w:numId w:val="0"/>
        </w:numPr>
        <w:spacing w:before="312" w:beforeLines="100" w:after="312" w:afterLines="100" w:line="440" w:lineRule="exact"/>
        <w:ind w:left="284"/>
        <w:rPr>
          <w:rFonts w:ascii="微软雅黑" w:hAnsi="微软雅黑" w:eastAsia="微软雅黑"/>
          <w:szCs w:val="21"/>
        </w:rPr>
      </w:pPr>
    </w:p>
    <w:p>
      <w:pPr>
        <w:pStyle w:val="112"/>
        <w:numPr>
          <w:ilvl w:val="0"/>
          <w:numId w:val="0"/>
        </w:numPr>
        <w:spacing w:before="312" w:beforeLines="100" w:after="312" w:afterLines="100" w:line="440" w:lineRule="exact"/>
        <w:ind w:left="284"/>
        <w:rPr>
          <w:rFonts w:ascii="微软雅黑" w:hAnsi="微软雅黑" w:eastAsia="微软雅黑"/>
          <w:szCs w:val="21"/>
        </w:rPr>
      </w:pPr>
    </w:p>
    <w:p>
      <w:pPr>
        <w:pStyle w:val="112"/>
        <w:numPr>
          <w:ilvl w:val="0"/>
          <w:numId w:val="0"/>
        </w:numPr>
        <w:spacing w:before="312" w:beforeLines="100" w:after="312" w:afterLines="100" w:line="440" w:lineRule="exact"/>
        <w:rPr>
          <w:rFonts w:ascii="微软雅黑" w:hAnsi="微软雅黑" w:eastAsia="微软雅黑"/>
          <w:b/>
          <w:szCs w:val="21"/>
        </w:rPr>
      </w:pPr>
      <w:bookmarkStart w:id="30" w:name="_Toc101441813"/>
      <w:r>
        <w:rPr>
          <w:rFonts w:hint="eastAsia" w:ascii="微软雅黑" w:hAnsi="微软雅黑" w:eastAsia="微软雅黑"/>
          <w:b/>
          <w:szCs w:val="21"/>
        </w:rPr>
        <w:t>附录 B 系统性能摸底计划</w:t>
      </w:r>
      <w:bookmarkEnd w:id="30"/>
    </w:p>
    <w:p>
      <w:pPr>
        <w:pStyle w:val="112"/>
        <w:numPr>
          <w:ilvl w:val="0"/>
          <w:numId w:val="0"/>
        </w:numPr>
        <w:spacing w:before="312" w:beforeLines="100" w:after="312" w:afterLines="100" w:line="440" w:lineRule="exact"/>
        <w:ind w:left="284"/>
        <w:rPr>
          <w:rFonts w:ascii="微软雅黑" w:hAnsi="微软雅黑" w:eastAsia="微软雅黑"/>
          <w:szCs w:val="21"/>
        </w:rPr>
      </w:pPr>
      <w:bookmarkStart w:id="31" w:name="_Toc101441814"/>
      <w:r>
        <w:rPr>
          <w:rFonts w:hint="eastAsia" w:ascii="微软雅黑" w:hAnsi="微软雅黑" w:eastAsia="微软雅黑"/>
          <w:szCs w:val="21"/>
        </w:rPr>
        <w:t>搭建一个稳定的开发平台，确认可用的硬件资源、软件资源</w:t>
      </w:r>
      <w:bookmarkEnd w:id="31"/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pStyle w:val="112"/>
        <w:spacing w:before="312" w:beforeLines="100" w:after="312" w:afterLines="100" w:line="440" w:lineRule="exact"/>
        <w:rPr>
          <w:rFonts w:ascii="微软雅黑" w:hAnsi="微软雅黑" w:eastAsia="微软雅黑"/>
          <w:b/>
          <w:szCs w:val="21"/>
        </w:rPr>
      </w:pPr>
      <w:bookmarkStart w:id="32" w:name="_Toc101441815"/>
      <w:r>
        <w:rPr>
          <w:rFonts w:hint="eastAsia" w:ascii="微软雅黑" w:hAnsi="微软雅黑" w:eastAsia="微软雅黑"/>
          <w:b/>
          <w:szCs w:val="21"/>
        </w:rPr>
        <w:t>工作流调度工作计划</w:t>
      </w:r>
      <w:bookmarkEnd w:id="32"/>
    </w:p>
    <w:p>
      <w:pPr>
        <w:spacing w:line="44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对需要调用的 TensorRT/CUDA 库API列表进行性能测量，预计两周</w:t>
      </w:r>
    </w:p>
    <w:p>
      <w:pPr>
        <w:spacing w:line="44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对多任务之间干涉进行测量，预计两周</w:t>
      </w:r>
    </w:p>
    <w:p>
      <w:pPr>
        <w:pStyle w:val="112"/>
        <w:spacing w:before="312" w:beforeLines="100" w:after="312" w:afterLines="100" w:line="440" w:lineRule="exact"/>
        <w:rPr>
          <w:rFonts w:ascii="微软雅黑" w:hAnsi="微软雅黑" w:eastAsia="微软雅黑"/>
          <w:b/>
          <w:szCs w:val="21"/>
        </w:rPr>
      </w:pPr>
      <w:bookmarkStart w:id="33" w:name="_Toc101441816"/>
      <w:r>
        <w:rPr>
          <w:rFonts w:hint="eastAsia" w:ascii="微软雅黑" w:hAnsi="微软雅黑" w:eastAsia="微软雅黑"/>
          <w:b/>
          <w:szCs w:val="21"/>
        </w:rPr>
        <w:t>Kernel 工作计划</w:t>
      </w:r>
      <w:bookmarkEnd w:id="33"/>
    </w:p>
    <w:p>
      <w:pPr>
        <w:spacing w:line="440" w:lineRule="exact"/>
        <w:ind w:firstLine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搭建Drive OS kernel编译环境，预计1周</w:t>
      </w:r>
    </w:p>
    <w:p>
      <w:pPr>
        <w:spacing w:line="440" w:lineRule="exact"/>
        <w:ind w:firstLine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 RT-Preempt补丁、 Pthread 源码进行学习，预计2 周</w:t>
      </w:r>
    </w:p>
    <w:p>
      <w:pPr>
        <w:spacing w:line="440" w:lineRule="exact"/>
        <w:ind w:firstLine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 RT-Preempt补丁进行测量，预计2周</w:t>
      </w:r>
    </w:p>
    <w:p>
      <w:pPr>
        <w:pStyle w:val="112"/>
        <w:numPr>
          <w:ilvl w:val="0"/>
          <w:numId w:val="0"/>
        </w:numPr>
        <w:spacing w:before="312" w:beforeLines="100" w:after="312" w:afterLines="100" w:line="440" w:lineRule="exact"/>
        <w:rPr>
          <w:rFonts w:hint="eastAsia" w:ascii="微软雅黑" w:hAnsi="微软雅黑" w:eastAsia="微软雅黑"/>
          <w:szCs w:val="21"/>
        </w:rPr>
      </w:pPr>
    </w:p>
    <w:sectPr>
      <w:headerReference r:id="rId3" w:type="default"/>
      <w:footerReference r:id="rId4" w:type="default"/>
      <w:type w:val="nextColumn"/>
      <w:pgSz w:w="11906" w:h="16838"/>
      <w:pgMar w:top="1134" w:right="1134" w:bottom="907" w:left="1134" w:header="1134" w:footer="907" w:gutter="0"/>
      <w:pgNumType w:start="1"/>
      <w:cols w:space="425" w:num="1"/>
      <w:docGrid w:type="lines" w:linePitch="312" w:charSpace="421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Univers">
    <w:altName w:val="Arial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osch Office Sans">
    <w:altName w:val="Arial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43772421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  <w:tbl>
    <w:tblPr>
      <w:tblStyle w:val="33"/>
      <w:tblW w:w="9640" w:type="dxa"/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68"/>
      <w:gridCol w:w="5104"/>
      <w:gridCol w:w="2268"/>
    </w:tblGrid>
    <w:tr>
      <w:tblPrEx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18" w:hRule="atLeast"/>
        <w:jc w:val="center"/>
      </w:trPr>
      <w:tc>
        <w:tcPr>
          <w:tcW w:w="2268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vAlign w:val="center"/>
        </w:tcPr>
        <w:p>
          <w:pPr>
            <w:pStyle w:val="23"/>
            <w:jc w:val="both"/>
            <w:rPr>
              <w:rFonts w:ascii="微软雅黑" w:hAnsi="微软雅黑" w:eastAsia="微软雅黑"/>
              <w:b/>
              <w:sz w:val="21"/>
              <w:szCs w:val="21"/>
            </w:rPr>
          </w:pPr>
        </w:p>
      </w:tc>
      <w:tc>
        <w:tcPr>
          <w:tcW w:w="5103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vAlign w:val="center"/>
        </w:tcPr>
        <w:p>
          <w:pPr>
            <w:jc w:val="center"/>
            <w:rPr>
              <w:rFonts w:ascii="微软雅黑" w:hAnsi="微软雅黑" w:eastAsia="微软雅黑"/>
              <w:b/>
              <w:i/>
              <w:szCs w:val="21"/>
            </w:rPr>
          </w:pPr>
          <w:r>
            <w:rPr>
              <w:rFonts w:hint="eastAsia" w:ascii="微软雅黑" w:hAnsi="微软雅黑" w:eastAsia="微软雅黑"/>
              <w:b/>
              <w:szCs w:val="21"/>
            </w:rPr>
            <w:t>软件需求规范</w:t>
          </w:r>
        </w:p>
      </w:tc>
      <w:tc>
        <w:tcPr>
          <w:tcW w:w="2268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vAlign w:val="center"/>
        </w:tcPr>
        <w:p>
          <w:pPr>
            <w:pStyle w:val="23"/>
            <w:rPr>
              <w:rFonts w:ascii="微软雅黑" w:hAnsi="微软雅黑" w:eastAsia="微软雅黑"/>
              <w:b/>
              <w:sz w:val="21"/>
              <w:szCs w:val="21"/>
            </w:rPr>
          </w:pPr>
        </w:p>
      </w:tc>
    </w:tr>
  </w:tbl>
  <w:p>
    <w:pPr>
      <w:pStyle w:val="2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20FB4"/>
    <w:multiLevelType w:val="multilevel"/>
    <w:tmpl w:val="0DC20FB4"/>
    <w:lvl w:ilvl="0" w:tentative="0">
      <w:start w:val="0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微软雅黑" w:hAnsi="微软雅黑" w:eastAsia="微软雅黑" w:cs="Times New Roman"/>
        <w:b/>
        <w:i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F0D404A"/>
    <w:multiLevelType w:val="multilevel"/>
    <w:tmpl w:val="2F0D4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i w:val="0"/>
        <w:spacing w:val="0"/>
        <w:position w:val="0"/>
        <w:sz w:val="21"/>
        <w:szCs w:val="21"/>
        <w14:numSpacing w14:val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  <w:spacing w:val="0"/>
        <w:position w:val="0"/>
        <w:sz w:val="21"/>
        <w:szCs w:val="21"/>
        <w14:numSpacing w14:val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993" w:hanging="851"/>
      </w:pPr>
      <w:rPr>
        <w:rFonts w:hint="eastAsia"/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  <w:b/>
        <w:i w:val="0"/>
        <w:sz w:val="24"/>
        <w:szCs w:val="24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3CB4F2E"/>
    <w:multiLevelType w:val="multilevel"/>
    <w:tmpl w:val="53CB4F2E"/>
    <w:lvl w:ilvl="0" w:tentative="0">
      <w:start w:val="1"/>
      <w:numFmt w:val="decimal"/>
      <w:pStyle w:val="99"/>
      <w:lvlText w:val="%1."/>
      <w:lvlJc w:val="left"/>
      <w:pPr>
        <w:ind w:left="425" w:hanging="425"/>
      </w:pPr>
      <w:rPr>
        <w:sz w:val="24"/>
        <w:szCs w:val="24"/>
      </w:rPr>
    </w:lvl>
    <w:lvl w:ilvl="1" w:tentative="0">
      <w:start w:val="1"/>
      <w:numFmt w:val="decimal"/>
      <w:pStyle w:val="98"/>
      <w:lvlText w:val="%1.%2"/>
      <w:lvlJc w:val="left"/>
      <w:pPr>
        <w:ind w:left="567" w:hanging="567"/>
      </w:pPr>
    </w:lvl>
    <w:lvl w:ilvl="2" w:tentative="0">
      <w:start w:val="1"/>
      <w:numFmt w:val="decimal"/>
      <w:pStyle w:val="100"/>
      <w:lvlText w:val="%1.%2.%3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EA2025"/>
    <w:multiLevelType w:val="multilevel"/>
    <w:tmpl w:val="6CEA2025"/>
    <w:lvl w:ilvl="0" w:tentative="0">
      <w:start w:val="1"/>
      <w:numFmt w:val="none"/>
      <w:pStyle w:val="111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12"/>
      <w:suff w:val="nothing"/>
      <w:lvlText w:val="%1%2　"/>
      <w:lvlJc w:val="left"/>
      <w:pPr>
        <w:ind w:left="142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3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14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15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16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17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献菁">
    <w15:presenceInfo w15:providerId="None" w15:userId="李献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40"/>
    <w:rsid w:val="0000082F"/>
    <w:rsid w:val="000020EC"/>
    <w:rsid w:val="000034FB"/>
    <w:rsid w:val="000038FA"/>
    <w:rsid w:val="00003930"/>
    <w:rsid w:val="00004635"/>
    <w:rsid w:val="00004981"/>
    <w:rsid w:val="00005057"/>
    <w:rsid w:val="00006401"/>
    <w:rsid w:val="00006AA0"/>
    <w:rsid w:val="00006C4C"/>
    <w:rsid w:val="00006DEB"/>
    <w:rsid w:val="00007479"/>
    <w:rsid w:val="00007AF9"/>
    <w:rsid w:val="00010044"/>
    <w:rsid w:val="0001024A"/>
    <w:rsid w:val="00010367"/>
    <w:rsid w:val="000106CB"/>
    <w:rsid w:val="000106EC"/>
    <w:rsid w:val="0001080F"/>
    <w:rsid w:val="00010C57"/>
    <w:rsid w:val="000125AC"/>
    <w:rsid w:val="00012EDD"/>
    <w:rsid w:val="0001477E"/>
    <w:rsid w:val="000148DD"/>
    <w:rsid w:val="000165A6"/>
    <w:rsid w:val="00017B0C"/>
    <w:rsid w:val="00020447"/>
    <w:rsid w:val="000204C8"/>
    <w:rsid w:val="00020CA0"/>
    <w:rsid w:val="00020E38"/>
    <w:rsid w:val="000219F1"/>
    <w:rsid w:val="000221CC"/>
    <w:rsid w:val="0002230E"/>
    <w:rsid w:val="000223CF"/>
    <w:rsid w:val="00022798"/>
    <w:rsid w:val="0002466C"/>
    <w:rsid w:val="0002475D"/>
    <w:rsid w:val="00027586"/>
    <w:rsid w:val="00027B50"/>
    <w:rsid w:val="00027FFA"/>
    <w:rsid w:val="0003035D"/>
    <w:rsid w:val="00031603"/>
    <w:rsid w:val="00031C3A"/>
    <w:rsid w:val="00031C4A"/>
    <w:rsid w:val="00031F5F"/>
    <w:rsid w:val="00032087"/>
    <w:rsid w:val="00032E5E"/>
    <w:rsid w:val="000334BE"/>
    <w:rsid w:val="00034240"/>
    <w:rsid w:val="00035AB3"/>
    <w:rsid w:val="00035EE9"/>
    <w:rsid w:val="000375EA"/>
    <w:rsid w:val="00040146"/>
    <w:rsid w:val="00042215"/>
    <w:rsid w:val="000423A1"/>
    <w:rsid w:val="000424BD"/>
    <w:rsid w:val="0004309A"/>
    <w:rsid w:val="00043769"/>
    <w:rsid w:val="00043A88"/>
    <w:rsid w:val="00044B41"/>
    <w:rsid w:val="00044BE8"/>
    <w:rsid w:val="00045DFA"/>
    <w:rsid w:val="00046CB5"/>
    <w:rsid w:val="00047CA2"/>
    <w:rsid w:val="00047EEE"/>
    <w:rsid w:val="00051402"/>
    <w:rsid w:val="00052505"/>
    <w:rsid w:val="000527AD"/>
    <w:rsid w:val="00053C42"/>
    <w:rsid w:val="00053C91"/>
    <w:rsid w:val="00054268"/>
    <w:rsid w:val="00054791"/>
    <w:rsid w:val="00054ED5"/>
    <w:rsid w:val="00054F45"/>
    <w:rsid w:val="00055874"/>
    <w:rsid w:val="00055A80"/>
    <w:rsid w:val="00055C2E"/>
    <w:rsid w:val="00056259"/>
    <w:rsid w:val="00057497"/>
    <w:rsid w:val="000604E1"/>
    <w:rsid w:val="0006160A"/>
    <w:rsid w:val="0006183B"/>
    <w:rsid w:val="00063625"/>
    <w:rsid w:val="00064593"/>
    <w:rsid w:val="00064EDA"/>
    <w:rsid w:val="00067531"/>
    <w:rsid w:val="00070AD6"/>
    <w:rsid w:val="000720DF"/>
    <w:rsid w:val="00072455"/>
    <w:rsid w:val="000735D2"/>
    <w:rsid w:val="000740AD"/>
    <w:rsid w:val="000740FD"/>
    <w:rsid w:val="0007429A"/>
    <w:rsid w:val="00074629"/>
    <w:rsid w:val="00074B5D"/>
    <w:rsid w:val="00075A2C"/>
    <w:rsid w:val="00075AAF"/>
    <w:rsid w:val="000763BD"/>
    <w:rsid w:val="000767A4"/>
    <w:rsid w:val="00076918"/>
    <w:rsid w:val="00076F92"/>
    <w:rsid w:val="000800D0"/>
    <w:rsid w:val="00081690"/>
    <w:rsid w:val="00083B4C"/>
    <w:rsid w:val="0008403B"/>
    <w:rsid w:val="00084BB3"/>
    <w:rsid w:val="0008707B"/>
    <w:rsid w:val="00090490"/>
    <w:rsid w:val="00090F22"/>
    <w:rsid w:val="000913B0"/>
    <w:rsid w:val="000916A4"/>
    <w:rsid w:val="00091C1B"/>
    <w:rsid w:val="0009357D"/>
    <w:rsid w:val="00094A69"/>
    <w:rsid w:val="00094D28"/>
    <w:rsid w:val="00095301"/>
    <w:rsid w:val="00096495"/>
    <w:rsid w:val="000971C2"/>
    <w:rsid w:val="00097536"/>
    <w:rsid w:val="00097988"/>
    <w:rsid w:val="00097CC9"/>
    <w:rsid w:val="000A09A7"/>
    <w:rsid w:val="000A1E6E"/>
    <w:rsid w:val="000A1F5F"/>
    <w:rsid w:val="000A29FA"/>
    <w:rsid w:val="000A34B6"/>
    <w:rsid w:val="000A3992"/>
    <w:rsid w:val="000A3A80"/>
    <w:rsid w:val="000A4E96"/>
    <w:rsid w:val="000A54E9"/>
    <w:rsid w:val="000A5537"/>
    <w:rsid w:val="000A5996"/>
    <w:rsid w:val="000A59C4"/>
    <w:rsid w:val="000A603F"/>
    <w:rsid w:val="000A629B"/>
    <w:rsid w:val="000A6F70"/>
    <w:rsid w:val="000A73C9"/>
    <w:rsid w:val="000A783F"/>
    <w:rsid w:val="000B0257"/>
    <w:rsid w:val="000B11FD"/>
    <w:rsid w:val="000B1B7A"/>
    <w:rsid w:val="000B2A2A"/>
    <w:rsid w:val="000B2B52"/>
    <w:rsid w:val="000B34C2"/>
    <w:rsid w:val="000B39F3"/>
    <w:rsid w:val="000B3A32"/>
    <w:rsid w:val="000B3BFC"/>
    <w:rsid w:val="000B4251"/>
    <w:rsid w:val="000B4B42"/>
    <w:rsid w:val="000B5465"/>
    <w:rsid w:val="000B58EC"/>
    <w:rsid w:val="000B63A9"/>
    <w:rsid w:val="000B69D9"/>
    <w:rsid w:val="000B7705"/>
    <w:rsid w:val="000B78D0"/>
    <w:rsid w:val="000C0056"/>
    <w:rsid w:val="000C144B"/>
    <w:rsid w:val="000C1900"/>
    <w:rsid w:val="000C2142"/>
    <w:rsid w:val="000C31AA"/>
    <w:rsid w:val="000C33AD"/>
    <w:rsid w:val="000C3A0A"/>
    <w:rsid w:val="000C4927"/>
    <w:rsid w:val="000C6D05"/>
    <w:rsid w:val="000C6E42"/>
    <w:rsid w:val="000D0371"/>
    <w:rsid w:val="000D0B46"/>
    <w:rsid w:val="000D2C3B"/>
    <w:rsid w:val="000D3EBB"/>
    <w:rsid w:val="000D5200"/>
    <w:rsid w:val="000D52B7"/>
    <w:rsid w:val="000D5482"/>
    <w:rsid w:val="000D6670"/>
    <w:rsid w:val="000E1444"/>
    <w:rsid w:val="000E28F5"/>
    <w:rsid w:val="000E2DA6"/>
    <w:rsid w:val="000E3ADF"/>
    <w:rsid w:val="000E3D0A"/>
    <w:rsid w:val="000E3F30"/>
    <w:rsid w:val="000E41A8"/>
    <w:rsid w:val="000E420E"/>
    <w:rsid w:val="000E4520"/>
    <w:rsid w:val="000E6002"/>
    <w:rsid w:val="000E6DE7"/>
    <w:rsid w:val="000E7106"/>
    <w:rsid w:val="000E711A"/>
    <w:rsid w:val="000E727E"/>
    <w:rsid w:val="000F0E47"/>
    <w:rsid w:val="000F12DC"/>
    <w:rsid w:val="000F12FF"/>
    <w:rsid w:val="000F21DC"/>
    <w:rsid w:val="000F24DA"/>
    <w:rsid w:val="000F2CC0"/>
    <w:rsid w:val="000F36FE"/>
    <w:rsid w:val="000F3757"/>
    <w:rsid w:val="000F3B75"/>
    <w:rsid w:val="000F3FB2"/>
    <w:rsid w:val="000F5550"/>
    <w:rsid w:val="000F57C4"/>
    <w:rsid w:val="000F62A6"/>
    <w:rsid w:val="000F6629"/>
    <w:rsid w:val="000F67F8"/>
    <w:rsid w:val="000F7D3C"/>
    <w:rsid w:val="001001FE"/>
    <w:rsid w:val="00100F86"/>
    <w:rsid w:val="00101029"/>
    <w:rsid w:val="0010242C"/>
    <w:rsid w:val="0010284B"/>
    <w:rsid w:val="00102A1C"/>
    <w:rsid w:val="001036E0"/>
    <w:rsid w:val="00104005"/>
    <w:rsid w:val="001041D7"/>
    <w:rsid w:val="0010474D"/>
    <w:rsid w:val="00105590"/>
    <w:rsid w:val="001055F0"/>
    <w:rsid w:val="00106667"/>
    <w:rsid w:val="001066E4"/>
    <w:rsid w:val="001068E2"/>
    <w:rsid w:val="00106ABF"/>
    <w:rsid w:val="00107516"/>
    <w:rsid w:val="00107CCA"/>
    <w:rsid w:val="00111A6E"/>
    <w:rsid w:val="00111F79"/>
    <w:rsid w:val="0011214B"/>
    <w:rsid w:val="001138A7"/>
    <w:rsid w:val="001149F5"/>
    <w:rsid w:val="00115D4E"/>
    <w:rsid w:val="00116EC3"/>
    <w:rsid w:val="00117368"/>
    <w:rsid w:val="00117A42"/>
    <w:rsid w:val="00117F2C"/>
    <w:rsid w:val="001200AC"/>
    <w:rsid w:val="0012065E"/>
    <w:rsid w:val="001218E1"/>
    <w:rsid w:val="00123787"/>
    <w:rsid w:val="0012392E"/>
    <w:rsid w:val="00123CDF"/>
    <w:rsid w:val="00123F5C"/>
    <w:rsid w:val="00124BE1"/>
    <w:rsid w:val="00124FE4"/>
    <w:rsid w:val="001251D9"/>
    <w:rsid w:val="0012536E"/>
    <w:rsid w:val="00125C90"/>
    <w:rsid w:val="0012619E"/>
    <w:rsid w:val="001263FB"/>
    <w:rsid w:val="00126D9D"/>
    <w:rsid w:val="00127FD7"/>
    <w:rsid w:val="001314B9"/>
    <w:rsid w:val="00131592"/>
    <w:rsid w:val="00131709"/>
    <w:rsid w:val="00131DCF"/>
    <w:rsid w:val="0013300C"/>
    <w:rsid w:val="00133A9D"/>
    <w:rsid w:val="001342A2"/>
    <w:rsid w:val="00134C20"/>
    <w:rsid w:val="00135093"/>
    <w:rsid w:val="00135261"/>
    <w:rsid w:val="001365EF"/>
    <w:rsid w:val="00136A08"/>
    <w:rsid w:val="00136AF5"/>
    <w:rsid w:val="00136BE7"/>
    <w:rsid w:val="00136C10"/>
    <w:rsid w:val="00136C46"/>
    <w:rsid w:val="00140B0E"/>
    <w:rsid w:val="00141A7D"/>
    <w:rsid w:val="0014280D"/>
    <w:rsid w:val="00142896"/>
    <w:rsid w:val="00142D31"/>
    <w:rsid w:val="00143FA3"/>
    <w:rsid w:val="00144883"/>
    <w:rsid w:val="00144C0C"/>
    <w:rsid w:val="00145696"/>
    <w:rsid w:val="001462A8"/>
    <w:rsid w:val="001463F2"/>
    <w:rsid w:val="00146F1E"/>
    <w:rsid w:val="001473E6"/>
    <w:rsid w:val="00147970"/>
    <w:rsid w:val="00150802"/>
    <w:rsid w:val="00150A6C"/>
    <w:rsid w:val="00150B34"/>
    <w:rsid w:val="0015153D"/>
    <w:rsid w:val="00151B7B"/>
    <w:rsid w:val="001525B8"/>
    <w:rsid w:val="00152814"/>
    <w:rsid w:val="00152FCA"/>
    <w:rsid w:val="001530AF"/>
    <w:rsid w:val="00153D93"/>
    <w:rsid w:val="00154010"/>
    <w:rsid w:val="0015603D"/>
    <w:rsid w:val="00156284"/>
    <w:rsid w:val="0015689E"/>
    <w:rsid w:val="00156C43"/>
    <w:rsid w:val="00156FDD"/>
    <w:rsid w:val="00157289"/>
    <w:rsid w:val="001574DB"/>
    <w:rsid w:val="001579DA"/>
    <w:rsid w:val="00157FF6"/>
    <w:rsid w:val="001610A8"/>
    <w:rsid w:val="001626EC"/>
    <w:rsid w:val="00163369"/>
    <w:rsid w:val="00163687"/>
    <w:rsid w:val="00164258"/>
    <w:rsid w:val="00164768"/>
    <w:rsid w:val="00165E91"/>
    <w:rsid w:val="0016632D"/>
    <w:rsid w:val="00166B6F"/>
    <w:rsid w:val="00166DD5"/>
    <w:rsid w:val="0016794B"/>
    <w:rsid w:val="0017078A"/>
    <w:rsid w:val="00170973"/>
    <w:rsid w:val="001723EA"/>
    <w:rsid w:val="00172927"/>
    <w:rsid w:val="00172A39"/>
    <w:rsid w:val="00173229"/>
    <w:rsid w:val="001743B8"/>
    <w:rsid w:val="001749CD"/>
    <w:rsid w:val="001763B3"/>
    <w:rsid w:val="00176705"/>
    <w:rsid w:val="001773C2"/>
    <w:rsid w:val="0017764F"/>
    <w:rsid w:val="00182028"/>
    <w:rsid w:val="0018261A"/>
    <w:rsid w:val="00182BAB"/>
    <w:rsid w:val="00184881"/>
    <w:rsid w:val="00184D7E"/>
    <w:rsid w:val="001858AB"/>
    <w:rsid w:val="001858D1"/>
    <w:rsid w:val="00186341"/>
    <w:rsid w:val="00186C8C"/>
    <w:rsid w:val="001875DE"/>
    <w:rsid w:val="00187628"/>
    <w:rsid w:val="0019052C"/>
    <w:rsid w:val="00190743"/>
    <w:rsid w:val="00190866"/>
    <w:rsid w:val="00190A3B"/>
    <w:rsid w:val="00190B34"/>
    <w:rsid w:val="0019120F"/>
    <w:rsid w:val="00191C87"/>
    <w:rsid w:val="00192DA4"/>
    <w:rsid w:val="00192E12"/>
    <w:rsid w:val="0019380A"/>
    <w:rsid w:val="00193C99"/>
    <w:rsid w:val="0019420C"/>
    <w:rsid w:val="00194F87"/>
    <w:rsid w:val="00195105"/>
    <w:rsid w:val="0019511E"/>
    <w:rsid w:val="0019584A"/>
    <w:rsid w:val="00195C0D"/>
    <w:rsid w:val="00195C13"/>
    <w:rsid w:val="001968B3"/>
    <w:rsid w:val="00197189"/>
    <w:rsid w:val="0019770E"/>
    <w:rsid w:val="001A03C4"/>
    <w:rsid w:val="001A1267"/>
    <w:rsid w:val="001A209D"/>
    <w:rsid w:val="001A2493"/>
    <w:rsid w:val="001A29D1"/>
    <w:rsid w:val="001A2BAF"/>
    <w:rsid w:val="001A2DC7"/>
    <w:rsid w:val="001A30CC"/>
    <w:rsid w:val="001A313C"/>
    <w:rsid w:val="001A58F6"/>
    <w:rsid w:val="001A5AB0"/>
    <w:rsid w:val="001B06D7"/>
    <w:rsid w:val="001B0FF0"/>
    <w:rsid w:val="001B24D0"/>
    <w:rsid w:val="001B2C0A"/>
    <w:rsid w:val="001B3356"/>
    <w:rsid w:val="001B3399"/>
    <w:rsid w:val="001B3517"/>
    <w:rsid w:val="001B3C1A"/>
    <w:rsid w:val="001B43C2"/>
    <w:rsid w:val="001B5336"/>
    <w:rsid w:val="001B588D"/>
    <w:rsid w:val="001B5C5F"/>
    <w:rsid w:val="001B680A"/>
    <w:rsid w:val="001B7DA5"/>
    <w:rsid w:val="001C021F"/>
    <w:rsid w:val="001C0749"/>
    <w:rsid w:val="001C149B"/>
    <w:rsid w:val="001C2DD9"/>
    <w:rsid w:val="001C3EEC"/>
    <w:rsid w:val="001C495E"/>
    <w:rsid w:val="001C4E01"/>
    <w:rsid w:val="001C4E51"/>
    <w:rsid w:val="001C5490"/>
    <w:rsid w:val="001C5D5F"/>
    <w:rsid w:val="001C6571"/>
    <w:rsid w:val="001D080A"/>
    <w:rsid w:val="001D1A39"/>
    <w:rsid w:val="001D1A6F"/>
    <w:rsid w:val="001D1C12"/>
    <w:rsid w:val="001D2121"/>
    <w:rsid w:val="001D23A2"/>
    <w:rsid w:val="001D2D23"/>
    <w:rsid w:val="001D2F62"/>
    <w:rsid w:val="001D3C15"/>
    <w:rsid w:val="001D413A"/>
    <w:rsid w:val="001D4288"/>
    <w:rsid w:val="001D53B5"/>
    <w:rsid w:val="001D60EB"/>
    <w:rsid w:val="001D61B9"/>
    <w:rsid w:val="001D6ABA"/>
    <w:rsid w:val="001D708D"/>
    <w:rsid w:val="001D7949"/>
    <w:rsid w:val="001D7E01"/>
    <w:rsid w:val="001D7E31"/>
    <w:rsid w:val="001E0368"/>
    <w:rsid w:val="001E065C"/>
    <w:rsid w:val="001E1CF4"/>
    <w:rsid w:val="001E3974"/>
    <w:rsid w:val="001E40D8"/>
    <w:rsid w:val="001E48A4"/>
    <w:rsid w:val="001E5363"/>
    <w:rsid w:val="001E5432"/>
    <w:rsid w:val="001E54B8"/>
    <w:rsid w:val="001E555E"/>
    <w:rsid w:val="001E5D6E"/>
    <w:rsid w:val="001E6AB2"/>
    <w:rsid w:val="001E7E46"/>
    <w:rsid w:val="001E7F30"/>
    <w:rsid w:val="001F06F5"/>
    <w:rsid w:val="001F17DD"/>
    <w:rsid w:val="001F22ED"/>
    <w:rsid w:val="001F27FF"/>
    <w:rsid w:val="001F2A22"/>
    <w:rsid w:val="001F4B8A"/>
    <w:rsid w:val="001F4D5B"/>
    <w:rsid w:val="001F5247"/>
    <w:rsid w:val="001F5884"/>
    <w:rsid w:val="001F6A29"/>
    <w:rsid w:val="0020037E"/>
    <w:rsid w:val="0020083B"/>
    <w:rsid w:val="00200B64"/>
    <w:rsid w:val="00202495"/>
    <w:rsid w:val="0020282B"/>
    <w:rsid w:val="00203746"/>
    <w:rsid w:val="00204CEF"/>
    <w:rsid w:val="0020570C"/>
    <w:rsid w:val="00206C9A"/>
    <w:rsid w:val="00206F35"/>
    <w:rsid w:val="00207BC8"/>
    <w:rsid w:val="00210609"/>
    <w:rsid w:val="00210BFB"/>
    <w:rsid w:val="002113BC"/>
    <w:rsid w:val="00211606"/>
    <w:rsid w:val="00211925"/>
    <w:rsid w:val="002121EF"/>
    <w:rsid w:val="002122CA"/>
    <w:rsid w:val="002122E7"/>
    <w:rsid w:val="002130B8"/>
    <w:rsid w:val="0021413D"/>
    <w:rsid w:val="00214FCA"/>
    <w:rsid w:val="00215778"/>
    <w:rsid w:val="002161C7"/>
    <w:rsid w:val="0021718D"/>
    <w:rsid w:val="002203EC"/>
    <w:rsid w:val="00220B03"/>
    <w:rsid w:val="002210EE"/>
    <w:rsid w:val="00221714"/>
    <w:rsid w:val="00221FF1"/>
    <w:rsid w:val="002222E8"/>
    <w:rsid w:val="0022241B"/>
    <w:rsid w:val="0022270B"/>
    <w:rsid w:val="00225831"/>
    <w:rsid w:val="00225A01"/>
    <w:rsid w:val="002265F0"/>
    <w:rsid w:val="0022666F"/>
    <w:rsid w:val="002266C5"/>
    <w:rsid w:val="00226F73"/>
    <w:rsid w:val="00231251"/>
    <w:rsid w:val="002315FC"/>
    <w:rsid w:val="0023170D"/>
    <w:rsid w:val="00231E9D"/>
    <w:rsid w:val="002329D4"/>
    <w:rsid w:val="00233A5D"/>
    <w:rsid w:val="00233D5B"/>
    <w:rsid w:val="00234DE5"/>
    <w:rsid w:val="00235F17"/>
    <w:rsid w:val="00235F9E"/>
    <w:rsid w:val="00236A02"/>
    <w:rsid w:val="00237CFF"/>
    <w:rsid w:val="00240370"/>
    <w:rsid w:val="002408E7"/>
    <w:rsid w:val="00240BE3"/>
    <w:rsid w:val="00240FB9"/>
    <w:rsid w:val="002422FB"/>
    <w:rsid w:val="002432D1"/>
    <w:rsid w:val="00244041"/>
    <w:rsid w:val="00244D2B"/>
    <w:rsid w:val="002453A5"/>
    <w:rsid w:val="002456D2"/>
    <w:rsid w:val="00245A58"/>
    <w:rsid w:val="0024604D"/>
    <w:rsid w:val="00247393"/>
    <w:rsid w:val="002477C2"/>
    <w:rsid w:val="0025009B"/>
    <w:rsid w:val="00250994"/>
    <w:rsid w:val="00251F02"/>
    <w:rsid w:val="002523AC"/>
    <w:rsid w:val="00252728"/>
    <w:rsid w:val="00252858"/>
    <w:rsid w:val="00252EA3"/>
    <w:rsid w:val="0025357E"/>
    <w:rsid w:val="00255C35"/>
    <w:rsid w:val="00256348"/>
    <w:rsid w:val="00256514"/>
    <w:rsid w:val="00256642"/>
    <w:rsid w:val="00256790"/>
    <w:rsid w:val="00257788"/>
    <w:rsid w:val="00257894"/>
    <w:rsid w:val="0026068B"/>
    <w:rsid w:val="00260DF9"/>
    <w:rsid w:val="00261095"/>
    <w:rsid w:val="00261951"/>
    <w:rsid w:val="00262754"/>
    <w:rsid w:val="00262DBE"/>
    <w:rsid w:val="00262F72"/>
    <w:rsid w:val="00262FFC"/>
    <w:rsid w:val="00263981"/>
    <w:rsid w:val="00263B34"/>
    <w:rsid w:val="0026436B"/>
    <w:rsid w:val="002647AC"/>
    <w:rsid w:val="002650AD"/>
    <w:rsid w:val="002653A5"/>
    <w:rsid w:val="00265DCE"/>
    <w:rsid w:val="002668AA"/>
    <w:rsid w:val="002673A1"/>
    <w:rsid w:val="00267751"/>
    <w:rsid w:val="00267D2A"/>
    <w:rsid w:val="0027086D"/>
    <w:rsid w:val="00270D9C"/>
    <w:rsid w:val="0027198D"/>
    <w:rsid w:val="002725CF"/>
    <w:rsid w:val="00272642"/>
    <w:rsid w:val="002727C1"/>
    <w:rsid w:val="0027283D"/>
    <w:rsid w:val="00273976"/>
    <w:rsid w:val="00274090"/>
    <w:rsid w:val="002765A3"/>
    <w:rsid w:val="002765A6"/>
    <w:rsid w:val="00276948"/>
    <w:rsid w:val="0027755F"/>
    <w:rsid w:val="0027787F"/>
    <w:rsid w:val="00280ECB"/>
    <w:rsid w:val="002815DC"/>
    <w:rsid w:val="002828CF"/>
    <w:rsid w:val="002828FD"/>
    <w:rsid w:val="0028332E"/>
    <w:rsid w:val="002834D2"/>
    <w:rsid w:val="002836F5"/>
    <w:rsid w:val="00286C5A"/>
    <w:rsid w:val="002873B5"/>
    <w:rsid w:val="002874B6"/>
    <w:rsid w:val="002874C2"/>
    <w:rsid w:val="00287C11"/>
    <w:rsid w:val="00290141"/>
    <w:rsid w:val="00290A03"/>
    <w:rsid w:val="00290A31"/>
    <w:rsid w:val="00290B23"/>
    <w:rsid w:val="002923A2"/>
    <w:rsid w:val="00292D9D"/>
    <w:rsid w:val="00293971"/>
    <w:rsid w:val="00293A05"/>
    <w:rsid w:val="002968FA"/>
    <w:rsid w:val="00297A6A"/>
    <w:rsid w:val="00297DF7"/>
    <w:rsid w:val="002A140C"/>
    <w:rsid w:val="002A2023"/>
    <w:rsid w:val="002A215D"/>
    <w:rsid w:val="002A2607"/>
    <w:rsid w:val="002A2EA4"/>
    <w:rsid w:val="002A4D62"/>
    <w:rsid w:val="002A6196"/>
    <w:rsid w:val="002A637B"/>
    <w:rsid w:val="002A6F52"/>
    <w:rsid w:val="002A74CA"/>
    <w:rsid w:val="002A7804"/>
    <w:rsid w:val="002A7B63"/>
    <w:rsid w:val="002B0C0F"/>
    <w:rsid w:val="002B1413"/>
    <w:rsid w:val="002B1845"/>
    <w:rsid w:val="002B2B42"/>
    <w:rsid w:val="002B31F4"/>
    <w:rsid w:val="002B37F0"/>
    <w:rsid w:val="002B477A"/>
    <w:rsid w:val="002B484E"/>
    <w:rsid w:val="002B4D19"/>
    <w:rsid w:val="002B50FE"/>
    <w:rsid w:val="002B6797"/>
    <w:rsid w:val="002B6F91"/>
    <w:rsid w:val="002B74C9"/>
    <w:rsid w:val="002C1A4A"/>
    <w:rsid w:val="002C1DD5"/>
    <w:rsid w:val="002C2949"/>
    <w:rsid w:val="002C29A1"/>
    <w:rsid w:val="002C317D"/>
    <w:rsid w:val="002C329F"/>
    <w:rsid w:val="002C3B49"/>
    <w:rsid w:val="002C4360"/>
    <w:rsid w:val="002C4FF9"/>
    <w:rsid w:val="002C504B"/>
    <w:rsid w:val="002C55E6"/>
    <w:rsid w:val="002C6F5A"/>
    <w:rsid w:val="002C727E"/>
    <w:rsid w:val="002C7E7F"/>
    <w:rsid w:val="002D0F1A"/>
    <w:rsid w:val="002D10B7"/>
    <w:rsid w:val="002D1406"/>
    <w:rsid w:val="002D1418"/>
    <w:rsid w:val="002D1B0E"/>
    <w:rsid w:val="002D1FE6"/>
    <w:rsid w:val="002D3772"/>
    <w:rsid w:val="002D38F8"/>
    <w:rsid w:val="002D7402"/>
    <w:rsid w:val="002D7D30"/>
    <w:rsid w:val="002E0585"/>
    <w:rsid w:val="002E0671"/>
    <w:rsid w:val="002E06DF"/>
    <w:rsid w:val="002E0765"/>
    <w:rsid w:val="002E1A64"/>
    <w:rsid w:val="002E1EBE"/>
    <w:rsid w:val="002E243F"/>
    <w:rsid w:val="002E373F"/>
    <w:rsid w:val="002E4D21"/>
    <w:rsid w:val="002E50EA"/>
    <w:rsid w:val="002E585B"/>
    <w:rsid w:val="002F06B6"/>
    <w:rsid w:val="002F1AB9"/>
    <w:rsid w:val="002F21BA"/>
    <w:rsid w:val="002F2248"/>
    <w:rsid w:val="002F22F6"/>
    <w:rsid w:val="002F2822"/>
    <w:rsid w:val="002F3062"/>
    <w:rsid w:val="002F37AA"/>
    <w:rsid w:val="002F3C4F"/>
    <w:rsid w:val="002F3CED"/>
    <w:rsid w:val="002F3D27"/>
    <w:rsid w:val="002F48D4"/>
    <w:rsid w:val="002F4FF2"/>
    <w:rsid w:val="002F529F"/>
    <w:rsid w:val="002F5738"/>
    <w:rsid w:val="002F5A91"/>
    <w:rsid w:val="002F5E8F"/>
    <w:rsid w:val="002F77CF"/>
    <w:rsid w:val="00300F67"/>
    <w:rsid w:val="00301407"/>
    <w:rsid w:val="00301642"/>
    <w:rsid w:val="00301964"/>
    <w:rsid w:val="0030230B"/>
    <w:rsid w:val="00302B6F"/>
    <w:rsid w:val="00303238"/>
    <w:rsid w:val="00303247"/>
    <w:rsid w:val="00303CBB"/>
    <w:rsid w:val="00305928"/>
    <w:rsid w:val="00307739"/>
    <w:rsid w:val="00307DE7"/>
    <w:rsid w:val="003104B0"/>
    <w:rsid w:val="003104DC"/>
    <w:rsid w:val="0031069D"/>
    <w:rsid w:val="00310A4F"/>
    <w:rsid w:val="00310ADF"/>
    <w:rsid w:val="00311151"/>
    <w:rsid w:val="003114FE"/>
    <w:rsid w:val="00311B83"/>
    <w:rsid w:val="0031238B"/>
    <w:rsid w:val="003128D2"/>
    <w:rsid w:val="00312B36"/>
    <w:rsid w:val="00313499"/>
    <w:rsid w:val="003134CE"/>
    <w:rsid w:val="0031360E"/>
    <w:rsid w:val="00313A16"/>
    <w:rsid w:val="003141B6"/>
    <w:rsid w:val="00314728"/>
    <w:rsid w:val="00314913"/>
    <w:rsid w:val="00315821"/>
    <w:rsid w:val="00316E08"/>
    <w:rsid w:val="00317491"/>
    <w:rsid w:val="003208D5"/>
    <w:rsid w:val="00320A7C"/>
    <w:rsid w:val="00321425"/>
    <w:rsid w:val="00321683"/>
    <w:rsid w:val="00322A1C"/>
    <w:rsid w:val="00323AAE"/>
    <w:rsid w:val="00323E20"/>
    <w:rsid w:val="00324B38"/>
    <w:rsid w:val="0032557C"/>
    <w:rsid w:val="003271AC"/>
    <w:rsid w:val="0033053A"/>
    <w:rsid w:val="00331267"/>
    <w:rsid w:val="0033156F"/>
    <w:rsid w:val="003317EF"/>
    <w:rsid w:val="00333040"/>
    <w:rsid w:val="003342E2"/>
    <w:rsid w:val="00334435"/>
    <w:rsid w:val="00334A4F"/>
    <w:rsid w:val="00334CCB"/>
    <w:rsid w:val="00335BDC"/>
    <w:rsid w:val="00336E07"/>
    <w:rsid w:val="003408D0"/>
    <w:rsid w:val="003414A8"/>
    <w:rsid w:val="0034154A"/>
    <w:rsid w:val="00342C47"/>
    <w:rsid w:val="003433D8"/>
    <w:rsid w:val="00343876"/>
    <w:rsid w:val="00343CCB"/>
    <w:rsid w:val="00344E73"/>
    <w:rsid w:val="0034616F"/>
    <w:rsid w:val="0034679B"/>
    <w:rsid w:val="00346A99"/>
    <w:rsid w:val="003479BF"/>
    <w:rsid w:val="00347B18"/>
    <w:rsid w:val="00347C9C"/>
    <w:rsid w:val="0035046B"/>
    <w:rsid w:val="003505C1"/>
    <w:rsid w:val="00351056"/>
    <w:rsid w:val="0035171C"/>
    <w:rsid w:val="0035196A"/>
    <w:rsid w:val="00352884"/>
    <w:rsid w:val="00352F2C"/>
    <w:rsid w:val="00353182"/>
    <w:rsid w:val="0035341B"/>
    <w:rsid w:val="003538F2"/>
    <w:rsid w:val="00353963"/>
    <w:rsid w:val="00354CA6"/>
    <w:rsid w:val="00354FFC"/>
    <w:rsid w:val="00355B3A"/>
    <w:rsid w:val="00355E39"/>
    <w:rsid w:val="00355ED4"/>
    <w:rsid w:val="003560A9"/>
    <w:rsid w:val="003566D1"/>
    <w:rsid w:val="0035794E"/>
    <w:rsid w:val="00357FAF"/>
    <w:rsid w:val="00360EE0"/>
    <w:rsid w:val="00361307"/>
    <w:rsid w:val="00361C0C"/>
    <w:rsid w:val="003622F6"/>
    <w:rsid w:val="003627BF"/>
    <w:rsid w:val="00362DD3"/>
    <w:rsid w:val="00362DD7"/>
    <w:rsid w:val="00363017"/>
    <w:rsid w:val="003645D9"/>
    <w:rsid w:val="003646B7"/>
    <w:rsid w:val="003655B9"/>
    <w:rsid w:val="00366716"/>
    <w:rsid w:val="00366C17"/>
    <w:rsid w:val="003675A2"/>
    <w:rsid w:val="00367EDD"/>
    <w:rsid w:val="00370567"/>
    <w:rsid w:val="003723AD"/>
    <w:rsid w:val="00372C35"/>
    <w:rsid w:val="00372FE3"/>
    <w:rsid w:val="00373448"/>
    <w:rsid w:val="003735D4"/>
    <w:rsid w:val="00373E22"/>
    <w:rsid w:val="00373F17"/>
    <w:rsid w:val="003744CC"/>
    <w:rsid w:val="00374B0B"/>
    <w:rsid w:val="0037583D"/>
    <w:rsid w:val="003760F0"/>
    <w:rsid w:val="00380518"/>
    <w:rsid w:val="00380B61"/>
    <w:rsid w:val="00381277"/>
    <w:rsid w:val="003827B0"/>
    <w:rsid w:val="0038339C"/>
    <w:rsid w:val="00383476"/>
    <w:rsid w:val="003837EB"/>
    <w:rsid w:val="00383D1C"/>
    <w:rsid w:val="003849A9"/>
    <w:rsid w:val="00385440"/>
    <w:rsid w:val="0038556D"/>
    <w:rsid w:val="00386A70"/>
    <w:rsid w:val="00386BBB"/>
    <w:rsid w:val="00390645"/>
    <w:rsid w:val="00390AE8"/>
    <w:rsid w:val="003915B3"/>
    <w:rsid w:val="0039209F"/>
    <w:rsid w:val="00392356"/>
    <w:rsid w:val="0039332A"/>
    <w:rsid w:val="003938CF"/>
    <w:rsid w:val="00393B94"/>
    <w:rsid w:val="00393DBE"/>
    <w:rsid w:val="00394279"/>
    <w:rsid w:val="00394E44"/>
    <w:rsid w:val="00396668"/>
    <w:rsid w:val="00396AAA"/>
    <w:rsid w:val="003974FD"/>
    <w:rsid w:val="003975C1"/>
    <w:rsid w:val="003977AB"/>
    <w:rsid w:val="00397AF2"/>
    <w:rsid w:val="003A012D"/>
    <w:rsid w:val="003A193A"/>
    <w:rsid w:val="003A1DBF"/>
    <w:rsid w:val="003A1FA5"/>
    <w:rsid w:val="003A2721"/>
    <w:rsid w:val="003A391D"/>
    <w:rsid w:val="003A3D1B"/>
    <w:rsid w:val="003A4213"/>
    <w:rsid w:val="003A42A1"/>
    <w:rsid w:val="003A43BB"/>
    <w:rsid w:val="003A4557"/>
    <w:rsid w:val="003A528C"/>
    <w:rsid w:val="003A5782"/>
    <w:rsid w:val="003A5A8B"/>
    <w:rsid w:val="003A5CC1"/>
    <w:rsid w:val="003A6798"/>
    <w:rsid w:val="003A74F7"/>
    <w:rsid w:val="003A7E60"/>
    <w:rsid w:val="003B0209"/>
    <w:rsid w:val="003B033A"/>
    <w:rsid w:val="003B0905"/>
    <w:rsid w:val="003B1248"/>
    <w:rsid w:val="003B1386"/>
    <w:rsid w:val="003B1584"/>
    <w:rsid w:val="003B1DD8"/>
    <w:rsid w:val="003B2904"/>
    <w:rsid w:val="003B3332"/>
    <w:rsid w:val="003B34A8"/>
    <w:rsid w:val="003B3521"/>
    <w:rsid w:val="003B3AF8"/>
    <w:rsid w:val="003B3D4F"/>
    <w:rsid w:val="003B51CB"/>
    <w:rsid w:val="003B60F3"/>
    <w:rsid w:val="003B73B0"/>
    <w:rsid w:val="003B78E5"/>
    <w:rsid w:val="003C05A1"/>
    <w:rsid w:val="003C0E25"/>
    <w:rsid w:val="003C2CD8"/>
    <w:rsid w:val="003C4405"/>
    <w:rsid w:val="003C4916"/>
    <w:rsid w:val="003C4DB6"/>
    <w:rsid w:val="003C59EB"/>
    <w:rsid w:val="003C6772"/>
    <w:rsid w:val="003C72B5"/>
    <w:rsid w:val="003C76D5"/>
    <w:rsid w:val="003D0C45"/>
    <w:rsid w:val="003D1367"/>
    <w:rsid w:val="003D1456"/>
    <w:rsid w:val="003D1DF1"/>
    <w:rsid w:val="003D2731"/>
    <w:rsid w:val="003D2A62"/>
    <w:rsid w:val="003D2B2C"/>
    <w:rsid w:val="003D33C0"/>
    <w:rsid w:val="003D3B78"/>
    <w:rsid w:val="003D43C6"/>
    <w:rsid w:val="003D4B17"/>
    <w:rsid w:val="003D5B2E"/>
    <w:rsid w:val="003D7E4E"/>
    <w:rsid w:val="003E02EE"/>
    <w:rsid w:val="003E0E42"/>
    <w:rsid w:val="003E15D5"/>
    <w:rsid w:val="003E1CF6"/>
    <w:rsid w:val="003E1CF8"/>
    <w:rsid w:val="003E1FD7"/>
    <w:rsid w:val="003E2242"/>
    <w:rsid w:val="003E2756"/>
    <w:rsid w:val="003E44DE"/>
    <w:rsid w:val="003E4568"/>
    <w:rsid w:val="003E4911"/>
    <w:rsid w:val="003E4AD6"/>
    <w:rsid w:val="003E510E"/>
    <w:rsid w:val="003E523C"/>
    <w:rsid w:val="003E57E1"/>
    <w:rsid w:val="003E663D"/>
    <w:rsid w:val="003E6EE0"/>
    <w:rsid w:val="003F073B"/>
    <w:rsid w:val="003F0F28"/>
    <w:rsid w:val="003F12E0"/>
    <w:rsid w:val="003F1E66"/>
    <w:rsid w:val="003F1E71"/>
    <w:rsid w:val="003F202F"/>
    <w:rsid w:val="003F22C7"/>
    <w:rsid w:val="003F2C1A"/>
    <w:rsid w:val="003F463A"/>
    <w:rsid w:val="003F4946"/>
    <w:rsid w:val="003F51C3"/>
    <w:rsid w:val="003F6398"/>
    <w:rsid w:val="003F6BD6"/>
    <w:rsid w:val="003F6FAC"/>
    <w:rsid w:val="003F775D"/>
    <w:rsid w:val="003F7F11"/>
    <w:rsid w:val="00401736"/>
    <w:rsid w:val="00401E1B"/>
    <w:rsid w:val="00401FC6"/>
    <w:rsid w:val="00402152"/>
    <w:rsid w:val="004024B1"/>
    <w:rsid w:val="004026FA"/>
    <w:rsid w:val="004029EB"/>
    <w:rsid w:val="00402A32"/>
    <w:rsid w:val="00403570"/>
    <w:rsid w:val="004038A5"/>
    <w:rsid w:val="00404484"/>
    <w:rsid w:val="0040466B"/>
    <w:rsid w:val="00404FB2"/>
    <w:rsid w:val="0040516E"/>
    <w:rsid w:val="00405208"/>
    <w:rsid w:val="00405585"/>
    <w:rsid w:val="00405B64"/>
    <w:rsid w:val="00405FEA"/>
    <w:rsid w:val="004070DA"/>
    <w:rsid w:val="00407875"/>
    <w:rsid w:val="00407AFA"/>
    <w:rsid w:val="00410890"/>
    <w:rsid w:val="004117DB"/>
    <w:rsid w:val="00411C20"/>
    <w:rsid w:val="00411D21"/>
    <w:rsid w:val="0041210A"/>
    <w:rsid w:val="00414272"/>
    <w:rsid w:val="004145B3"/>
    <w:rsid w:val="004151FE"/>
    <w:rsid w:val="00415633"/>
    <w:rsid w:val="00415BF1"/>
    <w:rsid w:val="00417295"/>
    <w:rsid w:val="00420CF0"/>
    <w:rsid w:val="00422879"/>
    <w:rsid w:val="00423153"/>
    <w:rsid w:val="00423FF0"/>
    <w:rsid w:val="004243C3"/>
    <w:rsid w:val="00425681"/>
    <w:rsid w:val="00425F30"/>
    <w:rsid w:val="00425F33"/>
    <w:rsid w:val="004260DD"/>
    <w:rsid w:val="00427C55"/>
    <w:rsid w:val="0043022B"/>
    <w:rsid w:val="00430633"/>
    <w:rsid w:val="00430683"/>
    <w:rsid w:val="0043084A"/>
    <w:rsid w:val="00430CE7"/>
    <w:rsid w:val="00430DF4"/>
    <w:rsid w:val="00430E64"/>
    <w:rsid w:val="00431202"/>
    <w:rsid w:val="00431700"/>
    <w:rsid w:val="00431F9B"/>
    <w:rsid w:val="00432227"/>
    <w:rsid w:val="004322A6"/>
    <w:rsid w:val="00432A7B"/>
    <w:rsid w:val="00432DF0"/>
    <w:rsid w:val="00432F51"/>
    <w:rsid w:val="004338BC"/>
    <w:rsid w:val="00434B73"/>
    <w:rsid w:val="0043594E"/>
    <w:rsid w:val="004375C3"/>
    <w:rsid w:val="0043773E"/>
    <w:rsid w:val="00441349"/>
    <w:rsid w:val="00441765"/>
    <w:rsid w:val="004418D9"/>
    <w:rsid w:val="00441C11"/>
    <w:rsid w:val="00441E08"/>
    <w:rsid w:val="00442B7F"/>
    <w:rsid w:val="00444268"/>
    <w:rsid w:val="00444726"/>
    <w:rsid w:val="00444B7F"/>
    <w:rsid w:val="00445596"/>
    <w:rsid w:val="00445ED1"/>
    <w:rsid w:val="00446A45"/>
    <w:rsid w:val="0044753F"/>
    <w:rsid w:val="00447FAC"/>
    <w:rsid w:val="0045001B"/>
    <w:rsid w:val="004505D4"/>
    <w:rsid w:val="00450C40"/>
    <w:rsid w:val="00450F02"/>
    <w:rsid w:val="00451857"/>
    <w:rsid w:val="00451A95"/>
    <w:rsid w:val="004536B7"/>
    <w:rsid w:val="00454917"/>
    <w:rsid w:val="00454935"/>
    <w:rsid w:val="00454E6F"/>
    <w:rsid w:val="0045501C"/>
    <w:rsid w:val="00456B89"/>
    <w:rsid w:val="00456D6F"/>
    <w:rsid w:val="00457188"/>
    <w:rsid w:val="0045719E"/>
    <w:rsid w:val="004571E6"/>
    <w:rsid w:val="004601B9"/>
    <w:rsid w:val="004619D8"/>
    <w:rsid w:val="00461C77"/>
    <w:rsid w:val="0046222C"/>
    <w:rsid w:val="00462ACA"/>
    <w:rsid w:val="00462D6A"/>
    <w:rsid w:val="00462EF4"/>
    <w:rsid w:val="00463996"/>
    <w:rsid w:val="00470663"/>
    <w:rsid w:val="00470888"/>
    <w:rsid w:val="00470F41"/>
    <w:rsid w:val="00473293"/>
    <w:rsid w:val="00474361"/>
    <w:rsid w:val="004745BE"/>
    <w:rsid w:val="00475914"/>
    <w:rsid w:val="00475BF5"/>
    <w:rsid w:val="00476A72"/>
    <w:rsid w:val="00476F62"/>
    <w:rsid w:val="004770F1"/>
    <w:rsid w:val="00477AE1"/>
    <w:rsid w:val="004816A0"/>
    <w:rsid w:val="00481729"/>
    <w:rsid w:val="00481915"/>
    <w:rsid w:val="00481954"/>
    <w:rsid w:val="00482AAF"/>
    <w:rsid w:val="004831AA"/>
    <w:rsid w:val="00483227"/>
    <w:rsid w:val="00483247"/>
    <w:rsid w:val="0048378C"/>
    <w:rsid w:val="0048487E"/>
    <w:rsid w:val="00484931"/>
    <w:rsid w:val="00484AD3"/>
    <w:rsid w:val="0048560D"/>
    <w:rsid w:val="00486500"/>
    <w:rsid w:val="0048699F"/>
    <w:rsid w:val="00486A51"/>
    <w:rsid w:val="004874A5"/>
    <w:rsid w:val="00487BF3"/>
    <w:rsid w:val="0049035C"/>
    <w:rsid w:val="0049154C"/>
    <w:rsid w:val="004918E5"/>
    <w:rsid w:val="00491C91"/>
    <w:rsid w:val="00491D8E"/>
    <w:rsid w:val="0049201F"/>
    <w:rsid w:val="00492112"/>
    <w:rsid w:val="00492434"/>
    <w:rsid w:val="00492A7E"/>
    <w:rsid w:val="004931A2"/>
    <w:rsid w:val="00493283"/>
    <w:rsid w:val="004933D2"/>
    <w:rsid w:val="0049360F"/>
    <w:rsid w:val="00493E33"/>
    <w:rsid w:val="00494116"/>
    <w:rsid w:val="00494B2C"/>
    <w:rsid w:val="00496F00"/>
    <w:rsid w:val="00497305"/>
    <w:rsid w:val="004A1469"/>
    <w:rsid w:val="004A2088"/>
    <w:rsid w:val="004A21C5"/>
    <w:rsid w:val="004A2927"/>
    <w:rsid w:val="004A2ACD"/>
    <w:rsid w:val="004A2B46"/>
    <w:rsid w:val="004A4347"/>
    <w:rsid w:val="004A4A7B"/>
    <w:rsid w:val="004A4BAA"/>
    <w:rsid w:val="004A4E29"/>
    <w:rsid w:val="004A60D8"/>
    <w:rsid w:val="004A6477"/>
    <w:rsid w:val="004A6D5F"/>
    <w:rsid w:val="004A718A"/>
    <w:rsid w:val="004A75D1"/>
    <w:rsid w:val="004B0706"/>
    <w:rsid w:val="004B0B6C"/>
    <w:rsid w:val="004B0FC7"/>
    <w:rsid w:val="004B17B1"/>
    <w:rsid w:val="004B1E28"/>
    <w:rsid w:val="004B1E2E"/>
    <w:rsid w:val="004B348B"/>
    <w:rsid w:val="004B3A5C"/>
    <w:rsid w:val="004B4409"/>
    <w:rsid w:val="004B5574"/>
    <w:rsid w:val="004B5A81"/>
    <w:rsid w:val="004B75D3"/>
    <w:rsid w:val="004B773A"/>
    <w:rsid w:val="004B7758"/>
    <w:rsid w:val="004C2115"/>
    <w:rsid w:val="004C2A0F"/>
    <w:rsid w:val="004C3061"/>
    <w:rsid w:val="004C47AD"/>
    <w:rsid w:val="004C4A14"/>
    <w:rsid w:val="004C5672"/>
    <w:rsid w:val="004C5E0B"/>
    <w:rsid w:val="004C6D82"/>
    <w:rsid w:val="004C76F0"/>
    <w:rsid w:val="004D17F2"/>
    <w:rsid w:val="004D24D4"/>
    <w:rsid w:val="004D26F1"/>
    <w:rsid w:val="004D27F7"/>
    <w:rsid w:val="004D2A0C"/>
    <w:rsid w:val="004D39F7"/>
    <w:rsid w:val="004D5106"/>
    <w:rsid w:val="004D5648"/>
    <w:rsid w:val="004D6AAC"/>
    <w:rsid w:val="004D7571"/>
    <w:rsid w:val="004E02EF"/>
    <w:rsid w:val="004E0338"/>
    <w:rsid w:val="004E1293"/>
    <w:rsid w:val="004E2763"/>
    <w:rsid w:val="004E29AB"/>
    <w:rsid w:val="004E2E2E"/>
    <w:rsid w:val="004E3BA3"/>
    <w:rsid w:val="004E4187"/>
    <w:rsid w:val="004E4938"/>
    <w:rsid w:val="004E4D9C"/>
    <w:rsid w:val="004E5A86"/>
    <w:rsid w:val="004E70CC"/>
    <w:rsid w:val="004E7394"/>
    <w:rsid w:val="004E7837"/>
    <w:rsid w:val="004E7BBE"/>
    <w:rsid w:val="004F00EE"/>
    <w:rsid w:val="004F04C4"/>
    <w:rsid w:val="004F0FE7"/>
    <w:rsid w:val="004F0FE9"/>
    <w:rsid w:val="004F1001"/>
    <w:rsid w:val="004F1646"/>
    <w:rsid w:val="004F29EE"/>
    <w:rsid w:val="004F4274"/>
    <w:rsid w:val="004F52AC"/>
    <w:rsid w:val="004F6F6D"/>
    <w:rsid w:val="004F7DDA"/>
    <w:rsid w:val="004F7EEB"/>
    <w:rsid w:val="004F7F14"/>
    <w:rsid w:val="005012FF"/>
    <w:rsid w:val="00501347"/>
    <w:rsid w:val="005014F2"/>
    <w:rsid w:val="005017FA"/>
    <w:rsid w:val="00502127"/>
    <w:rsid w:val="00502537"/>
    <w:rsid w:val="00502CAA"/>
    <w:rsid w:val="00503190"/>
    <w:rsid w:val="0050429D"/>
    <w:rsid w:val="00504DF3"/>
    <w:rsid w:val="005050C8"/>
    <w:rsid w:val="00505123"/>
    <w:rsid w:val="0050585F"/>
    <w:rsid w:val="00505B47"/>
    <w:rsid w:val="005079B5"/>
    <w:rsid w:val="005100B9"/>
    <w:rsid w:val="005101E8"/>
    <w:rsid w:val="00510414"/>
    <w:rsid w:val="00510682"/>
    <w:rsid w:val="005111A7"/>
    <w:rsid w:val="00511C1D"/>
    <w:rsid w:val="00511D7F"/>
    <w:rsid w:val="00511E3D"/>
    <w:rsid w:val="00511EF5"/>
    <w:rsid w:val="00512205"/>
    <w:rsid w:val="0051225C"/>
    <w:rsid w:val="00512E32"/>
    <w:rsid w:val="00513236"/>
    <w:rsid w:val="005134D8"/>
    <w:rsid w:val="00513914"/>
    <w:rsid w:val="00513E56"/>
    <w:rsid w:val="00514CAE"/>
    <w:rsid w:val="0051745A"/>
    <w:rsid w:val="00517C80"/>
    <w:rsid w:val="00517CFA"/>
    <w:rsid w:val="005200DA"/>
    <w:rsid w:val="005209E7"/>
    <w:rsid w:val="00520A4C"/>
    <w:rsid w:val="005211C4"/>
    <w:rsid w:val="00521631"/>
    <w:rsid w:val="00523C3D"/>
    <w:rsid w:val="00523ED6"/>
    <w:rsid w:val="00524E06"/>
    <w:rsid w:val="0052515F"/>
    <w:rsid w:val="00525A35"/>
    <w:rsid w:val="00525A44"/>
    <w:rsid w:val="00526C81"/>
    <w:rsid w:val="00527E84"/>
    <w:rsid w:val="005314B3"/>
    <w:rsid w:val="00532673"/>
    <w:rsid w:val="00532DB5"/>
    <w:rsid w:val="005349BE"/>
    <w:rsid w:val="00534A07"/>
    <w:rsid w:val="00535C61"/>
    <w:rsid w:val="00536389"/>
    <w:rsid w:val="005366BE"/>
    <w:rsid w:val="00536CDD"/>
    <w:rsid w:val="005400C1"/>
    <w:rsid w:val="00541A90"/>
    <w:rsid w:val="005425AC"/>
    <w:rsid w:val="005431AE"/>
    <w:rsid w:val="0054351D"/>
    <w:rsid w:val="00543B5E"/>
    <w:rsid w:val="00543FE7"/>
    <w:rsid w:val="0054423A"/>
    <w:rsid w:val="005445F4"/>
    <w:rsid w:val="005448EA"/>
    <w:rsid w:val="0054563F"/>
    <w:rsid w:val="005459B3"/>
    <w:rsid w:val="00546CA1"/>
    <w:rsid w:val="00546DA6"/>
    <w:rsid w:val="00547972"/>
    <w:rsid w:val="00547B46"/>
    <w:rsid w:val="00547DBD"/>
    <w:rsid w:val="00550120"/>
    <w:rsid w:val="00550A60"/>
    <w:rsid w:val="005510D0"/>
    <w:rsid w:val="0055117D"/>
    <w:rsid w:val="00551499"/>
    <w:rsid w:val="00551F04"/>
    <w:rsid w:val="00552687"/>
    <w:rsid w:val="00553644"/>
    <w:rsid w:val="00553DA3"/>
    <w:rsid w:val="00554507"/>
    <w:rsid w:val="0055495F"/>
    <w:rsid w:val="00554F15"/>
    <w:rsid w:val="00555035"/>
    <w:rsid w:val="0055648F"/>
    <w:rsid w:val="00556536"/>
    <w:rsid w:val="00560F7A"/>
    <w:rsid w:val="005612F3"/>
    <w:rsid w:val="00562B93"/>
    <w:rsid w:val="00563DEA"/>
    <w:rsid w:val="00564659"/>
    <w:rsid w:val="005649B5"/>
    <w:rsid w:val="00564AA6"/>
    <w:rsid w:val="005654EC"/>
    <w:rsid w:val="0056596B"/>
    <w:rsid w:val="00566289"/>
    <w:rsid w:val="005668FC"/>
    <w:rsid w:val="0056767A"/>
    <w:rsid w:val="00570BFA"/>
    <w:rsid w:val="00570FF0"/>
    <w:rsid w:val="00572156"/>
    <w:rsid w:val="005724D0"/>
    <w:rsid w:val="00572A4D"/>
    <w:rsid w:val="0057446A"/>
    <w:rsid w:val="00574C69"/>
    <w:rsid w:val="005762BD"/>
    <w:rsid w:val="00577443"/>
    <w:rsid w:val="00577D03"/>
    <w:rsid w:val="00577E92"/>
    <w:rsid w:val="0058033E"/>
    <w:rsid w:val="00580794"/>
    <w:rsid w:val="005818AC"/>
    <w:rsid w:val="00582FE1"/>
    <w:rsid w:val="005837F0"/>
    <w:rsid w:val="005845C7"/>
    <w:rsid w:val="00584817"/>
    <w:rsid w:val="00584A4F"/>
    <w:rsid w:val="00584AA5"/>
    <w:rsid w:val="00585489"/>
    <w:rsid w:val="0058574C"/>
    <w:rsid w:val="005859D3"/>
    <w:rsid w:val="0058699B"/>
    <w:rsid w:val="005905F2"/>
    <w:rsid w:val="005919B7"/>
    <w:rsid w:val="00591F4B"/>
    <w:rsid w:val="00592CBD"/>
    <w:rsid w:val="00592E17"/>
    <w:rsid w:val="005936AF"/>
    <w:rsid w:val="005940ED"/>
    <w:rsid w:val="0059476E"/>
    <w:rsid w:val="00595169"/>
    <w:rsid w:val="00595385"/>
    <w:rsid w:val="005956BB"/>
    <w:rsid w:val="00595BF1"/>
    <w:rsid w:val="0059629D"/>
    <w:rsid w:val="00596A05"/>
    <w:rsid w:val="00596D26"/>
    <w:rsid w:val="0059704F"/>
    <w:rsid w:val="005974D4"/>
    <w:rsid w:val="005A0053"/>
    <w:rsid w:val="005A06CA"/>
    <w:rsid w:val="005A0C1C"/>
    <w:rsid w:val="005A0EFA"/>
    <w:rsid w:val="005A1A75"/>
    <w:rsid w:val="005A1FD9"/>
    <w:rsid w:val="005A2884"/>
    <w:rsid w:val="005A3624"/>
    <w:rsid w:val="005A3740"/>
    <w:rsid w:val="005A402E"/>
    <w:rsid w:val="005A42B9"/>
    <w:rsid w:val="005A43F2"/>
    <w:rsid w:val="005A5CE7"/>
    <w:rsid w:val="005A5F1E"/>
    <w:rsid w:val="005A60A5"/>
    <w:rsid w:val="005A6184"/>
    <w:rsid w:val="005A6381"/>
    <w:rsid w:val="005A6F7B"/>
    <w:rsid w:val="005A7072"/>
    <w:rsid w:val="005A71FF"/>
    <w:rsid w:val="005A7274"/>
    <w:rsid w:val="005A7537"/>
    <w:rsid w:val="005A799D"/>
    <w:rsid w:val="005A7DA9"/>
    <w:rsid w:val="005B0DD4"/>
    <w:rsid w:val="005B336B"/>
    <w:rsid w:val="005B3BC5"/>
    <w:rsid w:val="005B4515"/>
    <w:rsid w:val="005B47EA"/>
    <w:rsid w:val="005B4D2F"/>
    <w:rsid w:val="005B5439"/>
    <w:rsid w:val="005B56C2"/>
    <w:rsid w:val="005B6691"/>
    <w:rsid w:val="005B76E6"/>
    <w:rsid w:val="005C0DAF"/>
    <w:rsid w:val="005C13BB"/>
    <w:rsid w:val="005C1507"/>
    <w:rsid w:val="005C2C8E"/>
    <w:rsid w:val="005C390E"/>
    <w:rsid w:val="005C3EC6"/>
    <w:rsid w:val="005C4827"/>
    <w:rsid w:val="005C5D6B"/>
    <w:rsid w:val="005C6C49"/>
    <w:rsid w:val="005C7ECB"/>
    <w:rsid w:val="005D0F73"/>
    <w:rsid w:val="005D144B"/>
    <w:rsid w:val="005D1D65"/>
    <w:rsid w:val="005D3782"/>
    <w:rsid w:val="005D3937"/>
    <w:rsid w:val="005D3E62"/>
    <w:rsid w:val="005D4FBD"/>
    <w:rsid w:val="005D7113"/>
    <w:rsid w:val="005E0EC7"/>
    <w:rsid w:val="005E165C"/>
    <w:rsid w:val="005E17CD"/>
    <w:rsid w:val="005E1B3A"/>
    <w:rsid w:val="005E3D49"/>
    <w:rsid w:val="005E46BE"/>
    <w:rsid w:val="005E4F32"/>
    <w:rsid w:val="005E6D52"/>
    <w:rsid w:val="005E729E"/>
    <w:rsid w:val="005E73B6"/>
    <w:rsid w:val="005F0656"/>
    <w:rsid w:val="005F0CDB"/>
    <w:rsid w:val="005F0D93"/>
    <w:rsid w:val="005F0FB5"/>
    <w:rsid w:val="005F312D"/>
    <w:rsid w:val="005F4BD8"/>
    <w:rsid w:val="005F4DB7"/>
    <w:rsid w:val="005F5349"/>
    <w:rsid w:val="005F5B59"/>
    <w:rsid w:val="005F6BAF"/>
    <w:rsid w:val="005F6EAE"/>
    <w:rsid w:val="005F72BD"/>
    <w:rsid w:val="005F78A0"/>
    <w:rsid w:val="005F7C1A"/>
    <w:rsid w:val="0060000C"/>
    <w:rsid w:val="00600A84"/>
    <w:rsid w:val="00600C5A"/>
    <w:rsid w:val="00600EA8"/>
    <w:rsid w:val="00601A6F"/>
    <w:rsid w:val="00601FB2"/>
    <w:rsid w:val="00602386"/>
    <w:rsid w:val="006028EB"/>
    <w:rsid w:val="00602C94"/>
    <w:rsid w:val="00603FB4"/>
    <w:rsid w:val="0060503D"/>
    <w:rsid w:val="00605312"/>
    <w:rsid w:val="006053AA"/>
    <w:rsid w:val="006053D0"/>
    <w:rsid w:val="006054BB"/>
    <w:rsid w:val="00605A2E"/>
    <w:rsid w:val="00606466"/>
    <w:rsid w:val="006067FE"/>
    <w:rsid w:val="00606B0B"/>
    <w:rsid w:val="0061053F"/>
    <w:rsid w:val="00610A62"/>
    <w:rsid w:val="006112DB"/>
    <w:rsid w:val="006113D2"/>
    <w:rsid w:val="00611CE2"/>
    <w:rsid w:val="00612A10"/>
    <w:rsid w:val="0061306A"/>
    <w:rsid w:val="0061515B"/>
    <w:rsid w:val="006156EF"/>
    <w:rsid w:val="0061632A"/>
    <w:rsid w:val="0061646B"/>
    <w:rsid w:val="00616750"/>
    <w:rsid w:val="006168F5"/>
    <w:rsid w:val="00616B38"/>
    <w:rsid w:val="00617DB8"/>
    <w:rsid w:val="00617F44"/>
    <w:rsid w:val="00617F73"/>
    <w:rsid w:val="006201C7"/>
    <w:rsid w:val="00620943"/>
    <w:rsid w:val="00622216"/>
    <w:rsid w:val="00622CE7"/>
    <w:rsid w:val="0062439C"/>
    <w:rsid w:val="00624504"/>
    <w:rsid w:val="0062475C"/>
    <w:rsid w:val="00624DEA"/>
    <w:rsid w:val="00624FD7"/>
    <w:rsid w:val="00625BC3"/>
    <w:rsid w:val="006260D4"/>
    <w:rsid w:val="00626492"/>
    <w:rsid w:val="00626F49"/>
    <w:rsid w:val="00627A76"/>
    <w:rsid w:val="00627CE9"/>
    <w:rsid w:val="006311DC"/>
    <w:rsid w:val="006317BD"/>
    <w:rsid w:val="00631BC9"/>
    <w:rsid w:val="00632ED3"/>
    <w:rsid w:val="00633072"/>
    <w:rsid w:val="00633604"/>
    <w:rsid w:val="00634609"/>
    <w:rsid w:val="006346C1"/>
    <w:rsid w:val="00634EC9"/>
    <w:rsid w:val="006354E7"/>
    <w:rsid w:val="006355F1"/>
    <w:rsid w:val="0063593B"/>
    <w:rsid w:val="00635F67"/>
    <w:rsid w:val="00636550"/>
    <w:rsid w:val="00636567"/>
    <w:rsid w:val="00637019"/>
    <w:rsid w:val="00637023"/>
    <w:rsid w:val="006379A0"/>
    <w:rsid w:val="0064054E"/>
    <w:rsid w:val="0064170D"/>
    <w:rsid w:val="00641E0B"/>
    <w:rsid w:val="00642B31"/>
    <w:rsid w:val="00643115"/>
    <w:rsid w:val="00643BCE"/>
    <w:rsid w:val="00643FF6"/>
    <w:rsid w:val="00645297"/>
    <w:rsid w:val="00645CAC"/>
    <w:rsid w:val="00646351"/>
    <w:rsid w:val="00646F95"/>
    <w:rsid w:val="0065020B"/>
    <w:rsid w:val="00650ED1"/>
    <w:rsid w:val="00650F56"/>
    <w:rsid w:val="00651F39"/>
    <w:rsid w:val="00652A37"/>
    <w:rsid w:val="0065376E"/>
    <w:rsid w:val="00653C9D"/>
    <w:rsid w:val="006540D7"/>
    <w:rsid w:val="0065499B"/>
    <w:rsid w:val="0065505C"/>
    <w:rsid w:val="00655381"/>
    <w:rsid w:val="00655441"/>
    <w:rsid w:val="0065615A"/>
    <w:rsid w:val="00656D5B"/>
    <w:rsid w:val="00657194"/>
    <w:rsid w:val="006606B4"/>
    <w:rsid w:val="00660E09"/>
    <w:rsid w:val="0066298C"/>
    <w:rsid w:val="006631AF"/>
    <w:rsid w:val="00663645"/>
    <w:rsid w:val="006639F6"/>
    <w:rsid w:val="00663B12"/>
    <w:rsid w:val="006645B6"/>
    <w:rsid w:val="006648CE"/>
    <w:rsid w:val="006649DD"/>
    <w:rsid w:val="00664EF3"/>
    <w:rsid w:val="00665142"/>
    <w:rsid w:val="00665D21"/>
    <w:rsid w:val="00665E29"/>
    <w:rsid w:val="006672A9"/>
    <w:rsid w:val="006701AA"/>
    <w:rsid w:val="00670239"/>
    <w:rsid w:val="00670BBF"/>
    <w:rsid w:val="00671443"/>
    <w:rsid w:val="0067147F"/>
    <w:rsid w:val="006725CE"/>
    <w:rsid w:val="00672EB2"/>
    <w:rsid w:val="00672F8B"/>
    <w:rsid w:val="00673C43"/>
    <w:rsid w:val="00674B1D"/>
    <w:rsid w:val="00675048"/>
    <w:rsid w:val="00675349"/>
    <w:rsid w:val="00675A81"/>
    <w:rsid w:val="00675C48"/>
    <w:rsid w:val="006769DA"/>
    <w:rsid w:val="00676B56"/>
    <w:rsid w:val="00680C39"/>
    <w:rsid w:val="00681858"/>
    <w:rsid w:val="00681BA4"/>
    <w:rsid w:val="00681F27"/>
    <w:rsid w:val="006837FE"/>
    <w:rsid w:val="00683B81"/>
    <w:rsid w:val="006869D1"/>
    <w:rsid w:val="00687825"/>
    <w:rsid w:val="00687BE0"/>
    <w:rsid w:val="00690E2A"/>
    <w:rsid w:val="00690E7E"/>
    <w:rsid w:val="00691105"/>
    <w:rsid w:val="0069265F"/>
    <w:rsid w:val="00692667"/>
    <w:rsid w:val="006928E4"/>
    <w:rsid w:val="00692ACC"/>
    <w:rsid w:val="0069356B"/>
    <w:rsid w:val="00693C5E"/>
    <w:rsid w:val="00693FAE"/>
    <w:rsid w:val="00694049"/>
    <w:rsid w:val="0069446C"/>
    <w:rsid w:val="006944AB"/>
    <w:rsid w:val="00695D9E"/>
    <w:rsid w:val="00696098"/>
    <w:rsid w:val="0069654D"/>
    <w:rsid w:val="006965E0"/>
    <w:rsid w:val="0069669E"/>
    <w:rsid w:val="006977BC"/>
    <w:rsid w:val="006A088B"/>
    <w:rsid w:val="006A0BA7"/>
    <w:rsid w:val="006A2725"/>
    <w:rsid w:val="006A3656"/>
    <w:rsid w:val="006A385E"/>
    <w:rsid w:val="006A4AC1"/>
    <w:rsid w:val="006A4DBB"/>
    <w:rsid w:val="006A63DA"/>
    <w:rsid w:val="006A71C2"/>
    <w:rsid w:val="006B1333"/>
    <w:rsid w:val="006B1A40"/>
    <w:rsid w:val="006B1B92"/>
    <w:rsid w:val="006B2100"/>
    <w:rsid w:val="006B2815"/>
    <w:rsid w:val="006B532F"/>
    <w:rsid w:val="006B564F"/>
    <w:rsid w:val="006B5987"/>
    <w:rsid w:val="006B5EBA"/>
    <w:rsid w:val="006B64B0"/>
    <w:rsid w:val="006B66E3"/>
    <w:rsid w:val="006B6881"/>
    <w:rsid w:val="006B6CAC"/>
    <w:rsid w:val="006C0352"/>
    <w:rsid w:val="006C1381"/>
    <w:rsid w:val="006C1410"/>
    <w:rsid w:val="006C1583"/>
    <w:rsid w:val="006C19B6"/>
    <w:rsid w:val="006C1AC8"/>
    <w:rsid w:val="006C1DE5"/>
    <w:rsid w:val="006C2062"/>
    <w:rsid w:val="006C237F"/>
    <w:rsid w:val="006C2D6C"/>
    <w:rsid w:val="006C3307"/>
    <w:rsid w:val="006C4160"/>
    <w:rsid w:val="006C4496"/>
    <w:rsid w:val="006C4504"/>
    <w:rsid w:val="006C5173"/>
    <w:rsid w:val="006C5BAB"/>
    <w:rsid w:val="006C5ED7"/>
    <w:rsid w:val="006C6C0E"/>
    <w:rsid w:val="006C6CF0"/>
    <w:rsid w:val="006C79BD"/>
    <w:rsid w:val="006C7A3A"/>
    <w:rsid w:val="006D06D5"/>
    <w:rsid w:val="006D0B9A"/>
    <w:rsid w:val="006D168D"/>
    <w:rsid w:val="006D1BD5"/>
    <w:rsid w:val="006D1DC1"/>
    <w:rsid w:val="006D2198"/>
    <w:rsid w:val="006D47B6"/>
    <w:rsid w:val="006D5316"/>
    <w:rsid w:val="006D5929"/>
    <w:rsid w:val="006D5A35"/>
    <w:rsid w:val="006D5ED0"/>
    <w:rsid w:val="006D66E8"/>
    <w:rsid w:val="006D6C21"/>
    <w:rsid w:val="006D7DAE"/>
    <w:rsid w:val="006E10AA"/>
    <w:rsid w:val="006E1E69"/>
    <w:rsid w:val="006E2981"/>
    <w:rsid w:val="006E304E"/>
    <w:rsid w:val="006E320F"/>
    <w:rsid w:val="006E40F0"/>
    <w:rsid w:val="006E4567"/>
    <w:rsid w:val="006E4755"/>
    <w:rsid w:val="006E56C7"/>
    <w:rsid w:val="006E69BD"/>
    <w:rsid w:val="006E7139"/>
    <w:rsid w:val="006E75A5"/>
    <w:rsid w:val="006E7996"/>
    <w:rsid w:val="006E79C6"/>
    <w:rsid w:val="006E7A6A"/>
    <w:rsid w:val="006E7BD4"/>
    <w:rsid w:val="006E7DD1"/>
    <w:rsid w:val="006F0283"/>
    <w:rsid w:val="006F049A"/>
    <w:rsid w:val="006F0CB8"/>
    <w:rsid w:val="006F0DD1"/>
    <w:rsid w:val="006F0EA0"/>
    <w:rsid w:val="006F1D24"/>
    <w:rsid w:val="006F207B"/>
    <w:rsid w:val="006F2167"/>
    <w:rsid w:val="006F2587"/>
    <w:rsid w:val="006F2796"/>
    <w:rsid w:val="006F27F7"/>
    <w:rsid w:val="006F32A4"/>
    <w:rsid w:val="006F3796"/>
    <w:rsid w:val="006F4320"/>
    <w:rsid w:val="006F56D4"/>
    <w:rsid w:val="006F56D6"/>
    <w:rsid w:val="006F5B20"/>
    <w:rsid w:val="006F7862"/>
    <w:rsid w:val="00700837"/>
    <w:rsid w:val="00700DA6"/>
    <w:rsid w:val="00701FC3"/>
    <w:rsid w:val="00702328"/>
    <w:rsid w:val="00703189"/>
    <w:rsid w:val="00703470"/>
    <w:rsid w:val="00703A0E"/>
    <w:rsid w:val="00704676"/>
    <w:rsid w:val="00704CE1"/>
    <w:rsid w:val="00704EAE"/>
    <w:rsid w:val="007053ED"/>
    <w:rsid w:val="007054BB"/>
    <w:rsid w:val="007054F2"/>
    <w:rsid w:val="00705F8A"/>
    <w:rsid w:val="007067EC"/>
    <w:rsid w:val="00707225"/>
    <w:rsid w:val="00707923"/>
    <w:rsid w:val="00710716"/>
    <w:rsid w:val="007119B1"/>
    <w:rsid w:val="00712378"/>
    <w:rsid w:val="00712B8B"/>
    <w:rsid w:val="00712F44"/>
    <w:rsid w:val="00713232"/>
    <w:rsid w:val="0071411F"/>
    <w:rsid w:val="0071483F"/>
    <w:rsid w:val="00714A32"/>
    <w:rsid w:val="0071564B"/>
    <w:rsid w:val="0071607A"/>
    <w:rsid w:val="00716AAD"/>
    <w:rsid w:val="00716C2F"/>
    <w:rsid w:val="00717824"/>
    <w:rsid w:val="00721A5A"/>
    <w:rsid w:val="00722AA6"/>
    <w:rsid w:val="00722AEC"/>
    <w:rsid w:val="0072590D"/>
    <w:rsid w:val="0072675A"/>
    <w:rsid w:val="0072682E"/>
    <w:rsid w:val="00726B5A"/>
    <w:rsid w:val="00726EA5"/>
    <w:rsid w:val="007271AC"/>
    <w:rsid w:val="00727B05"/>
    <w:rsid w:val="00727B4C"/>
    <w:rsid w:val="00730255"/>
    <w:rsid w:val="00730ADF"/>
    <w:rsid w:val="007320A6"/>
    <w:rsid w:val="007330E5"/>
    <w:rsid w:val="00733410"/>
    <w:rsid w:val="007338EF"/>
    <w:rsid w:val="00733965"/>
    <w:rsid w:val="00733F1B"/>
    <w:rsid w:val="00734855"/>
    <w:rsid w:val="00734D19"/>
    <w:rsid w:val="00736101"/>
    <w:rsid w:val="007377D0"/>
    <w:rsid w:val="00740B93"/>
    <w:rsid w:val="00740F52"/>
    <w:rsid w:val="00741EB8"/>
    <w:rsid w:val="007421B4"/>
    <w:rsid w:val="0074261B"/>
    <w:rsid w:val="0074268A"/>
    <w:rsid w:val="00742694"/>
    <w:rsid w:val="00742954"/>
    <w:rsid w:val="0074358C"/>
    <w:rsid w:val="00743B25"/>
    <w:rsid w:val="00743C51"/>
    <w:rsid w:val="00744290"/>
    <w:rsid w:val="00744999"/>
    <w:rsid w:val="00744A15"/>
    <w:rsid w:val="00744CE4"/>
    <w:rsid w:val="00745362"/>
    <w:rsid w:val="00745A57"/>
    <w:rsid w:val="00745B71"/>
    <w:rsid w:val="00745E7B"/>
    <w:rsid w:val="00746040"/>
    <w:rsid w:val="00746534"/>
    <w:rsid w:val="0074699C"/>
    <w:rsid w:val="00746ABA"/>
    <w:rsid w:val="0074709B"/>
    <w:rsid w:val="00747C33"/>
    <w:rsid w:val="00747C74"/>
    <w:rsid w:val="007502B2"/>
    <w:rsid w:val="007527AE"/>
    <w:rsid w:val="00752A00"/>
    <w:rsid w:val="00752EEE"/>
    <w:rsid w:val="00752FD8"/>
    <w:rsid w:val="00753987"/>
    <w:rsid w:val="00753B37"/>
    <w:rsid w:val="00754EED"/>
    <w:rsid w:val="0075534E"/>
    <w:rsid w:val="007561EE"/>
    <w:rsid w:val="007570D1"/>
    <w:rsid w:val="00757248"/>
    <w:rsid w:val="0075753A"/>
    <w:rsid w:val="00757C94"/>
    <w:rsid w:val="00757E4A"/>
    <w:rsid w:val="0076074C"/>
    <w:rsid w:val="0076096C"/>
    <w:rsid w:val="00761147"/>
    <w:rsid w:val="007613D9"/>
    <w:rsid w:val="00761F3C"/>
    <w:rsid w:val="00761F8F"/>
    <w:rsid w:val="00762739"/>
    <w:rsid w:val="007632E0"/>
    <w:rsid w:val="007633B2"/>
    <w:rsid w:val="00763619"/>
    <w:rsid w:val="007639B1"/>
    <w:rsid w:val="00763BC6"/>
    <w:rsid w:val="007643AD"/>
    <w:rsid w:val="0076441E"/>
    <w:rsid w:val="00765112"/>
    <w:rsid w:val="007653C3"/>
    <w:rsid w:val="007658AE"/>
    <w:rsid w:val="0076594D"/>
    <w:rsid w:val="007659AC"/>
    <w:rsid w:val="00765A77"/>
    <w:rsid w:val="00766292"/>
    <w:rsid w:val="007673CB"/>
    <w:rsid w:val="0076769C"/>
    <w:rsid w:val="00767D24"/>
    <w:rsid w:val="00770204"/>
    <w:rsid w:val="0077072A"/>
    <w:rsid w:val="00770C40"/>
    <w:rsid w:val="0077197F"/>
    <w:rsid w:val="00773330"/>
    <w:rsid w:val="0077439E"/>
    <w:rsid w:val="00774A49"/>
    <w:rsid w:val="00774D2A"/>
    <w:rsid w:val="00780309"/>
    <w:rsid w:val="00781FFB"/>
    <w:rsid w:val="0078233C"/>
    <w:rsid w:val="00782466"/>
    <w:rsid w:val="007827DA"/>
    <w:rsid w:val="00782CC8"/>
    <w:rsid w:val="0078342B"/>
    <w:rsid w:val="007838BB"/>
    <w:rsid w:val="007839F1"/>
    <w:rsid w:val="007841F2"/>
    <w:rsid w:val="00784435"/>
    <w:rsid w:val="00784736"/>
    <w:rsid w:val="00785D8E"/>
    <w:rsid w:val="00785FB2"/>
    <w:rsid w:val="007865D8"/>
    <w:rsid w:val="0078693A"/>
    <w:rsid w:val="00790F47"/>
    <w:rsid w:val="007910E1"/>
    <w:rsid w:val="00791525"/>
    <w:rsid w:val="00791679"/>
    <w:rsid w:val="00792B94"/>
    <w:rsid w:val="00792EE5"/>
    <w:rsid w:val="00793882"/>
    <w:rsid w:val="0079410F"/>
    <w:rsid w:val="00794688"/>
    <w:rsid w:val="00795088"/>
    <w:rsid w:val="007950F3"/>
    <w:rsid w:val="00795AB9"/>
    <w:rsid w:val="00796A49"/>
    <w:rsid w:val="00796CA9"/>
    <w:rsid w:val="00796CFC"/>
    <w:rsid w:val="00797106"/>
    <w:rsid w:val="007974AE"/>
    <w:rsid w:val="007A19F9"/>
    <w:rsid w:val="007A269C"/>
    <w:rsid w:val="007A3108"/>
    <w:rsid w:val="007A3E38"/>
    <w:rsid w:val="007A4474"/>
    <w:rsid w:val="007A4968"/>
    <w:rsid w:val="007A4B92"/>
    <w:rsid w:val="007A4C47"/>
    <w:rsid w:val="007A5700"/>
    <w:rsid w:val="007A6688"/>
    <w:rsid w:val="007B0451"/>
    <w:rsid w:val="007B1671"/>
    <w:rsid w:val="007B279C"/>
    <w:rsid w:val="007B2AE8"/>
    <w:rsid w:val="007B2DD2"/>
    <w:rsid w:val="007B3009"/>
    <w:rsid w:val="007B3D92"/>
    <w:rsid w:val="007B45F9"/>
    <w:rsid w:val="007B46F5"/>
    <w:rsid w:val="007B4751"/>
    <w:rsid w:val="007B49C6"/>
    <w:rsid w:val="007B4DC4"/>
    <w:rsid w:val="007B50A2"/>
    <w:rsid w:val="007B58FC"/>
    <w:rsid w:val="007B7AFA"/>
    <w:rsid w:val="007C0BBE"/>
    <w:rsid w:val="007C1EE0"/>
    <w:rsid w:val="007C31A4"/>
    <w:rsid w:val="007C3455"/>
    <w:rsid w:val="007C4329"/>
    <w:rsid w:val="007C45A7"/>
    <w:rsid w:val="007C4C59"/>
    <w:rsid w:val="007C5337"/>
    <w:rsid w:val="007C6F5F"/>
    <w:rsid w:val="007C708F"/>
    <w:rsid w:val="007C7701"/>
    <w:rsid w:val="007C79D9"/>
    <w:rsid w:val="007C7B29"/>
    <w:rsid w:val="007D049D"/>
    <w:rsid w:val="007D0925"/>
    <w:rsid w:val="007D0B43"/>
    <w:rsid w:val="007D1148"/>
    <w:rsid w:val="007D24BB"/>
    <w:rsid w:val="007D2620"/>
    <w:rsid w:val="007D38A6"/>
    <w:rsid w:val="007D4D13"/>
    <w:rsid w:val="007D4F79"/>
    <w:rsid w:val="007D50FD"/>
    <w:rsid w:val="007D52D7"/>
    <w:rsid w:val="007D5321"/>
    <w:rsid w:val="007D55DB"/>
    <w:rsid w:val="007D599E"/>
    <w:rsid w:val="007D5C51"/>
    <w:rsid w:val="007D6079"/>
    <w:rsid w:val="007D6514"/>
    <w:rsid w:val="007D78BA"/>
    <w:rsid w:val="007E04B8"/>
    <w:rsid w:val="007E0B3D"/>
    <w:rsid w:val="007E0DF0"/>
    <w:rsid w:val="007E0F4C"/>
    <w:rsid w:val="007E32EE"/>
    <w:rsid w:val="007E35C9"/>
    <w:rsid w:val="007E3795"/>
    <w:rsid w:val="007E423A"/>
    <w:rsid w:val="007E443C"/>
    <w:rsid w:val="007E4A0E"/>
    <w:rsid w:val="007E4E11"/>
    <w:rsid w:val="007E5E50"/>
    <w:rsid w:val="007E6367"/>
    <w:rsid w:val="007E6EED"/>
    <w:rsid w:val="007E770E"/>
    <w:rsid w:val="007E7B72"/>
    <w:rsid w:val="007E7CC3"/>
    <w:rsid w:val="007F1A98"/>
    <w:rsid w:val="007F1C01"/>
    <w:rsid w:val="007F2026"/>
    <w:rsid w:val="007F3062"/>
    <w:rsid w:val="007F3902"/>
    <w:rsid w:val="007F3913"/>
    <w:rsid w:val="007F3B5A"/>
    <w:rsid w:val="007F3C12"/>
    <w:rsid w:val="007F48FE"/>
    <w:rsid w:val="007F57FB"/>
    <w:rsid w:val="007F5862"/>
    <w:rsid w:val="007F6D76"/>
    <w:rsid w:val="008006A3"/>
    <w:rsid w:val="00800BE1"/>
    <w:rsid w:val="008010F7"/>
    <w:rsid w:val="0080122D"/>
    <w:rsid w:val="00801FDB"/>
    <w:rsid w:val="00802227"/>
    <w:rsid w:val="00802D2C"/>
    <w:rsid w:val="00803189"/>
    <w:rsid w:val="0080462D"/>
    <w:rsid w:val="0080513E"/>
    <w:rsid w:val="00806638"/>
    <w:rsid w:val="008072A8"/>
    <w:rsid w:val="00807573"/>
    <w:rsid w:val="00807E86"/>
    <w:rsid w:val="00810D1E"/>
    <w:rsid w:val="008117EA"/>
    <w:rsid w:val="00811AB7"/>
    <w:rsid w:val="0081291A"/>
    <w:rsid w:val="00812A1C"/>
    <w:rsid w:val="008136E5"/>
    <w:rsid w:val="00813A45"/>
    <w:rsid w:val="0081452E"/>
    <w:rsid w:val="008148DC"/>
    <w:rsid w:val="00814A8A"/>
    <w:rsid w:val="008151BF"/>
    <w:rsid w:val="0081552D"/>
    <w:rsid w:val="008157CC"/>
    <w:rsid w:val="00816113"/>
    <w:rsid w:val="008161B1"/>
    <w:rsid w:val="00816E49"/>
    <w:rsid w:val="008171F9"/>
    <w:rsid w:val="008172D2"/>
    <w:rsid w:val="00817E46"/>
    <w:rsid w:val="008202EA"/>
    <w:rsid w:val="00820AA3"/>
    <w:rsid w:val="00820C21"/>
    <w:rsid w:val="008211BB"/>
    <w:rsid w:val="00821AC5"/>
    <w:rsid w:val="00821CC6"/>
    <w:rsid w:val="00822DC0"/>
    <w:rsid w:val="00823027"/>
    <w:rsid w:val="00824931"/>
    <w:rsid w:val="00824B99"/>
    <w:rsid w:val="00824CFD"/>
    <w:rsid w:val="008251F6"/>
    <w:rsid w:val="008254EF"/>
    <w:rsid w:val="00826499"/>
    <w:rsid w:val="00826D2B"/>
    <w:rsid w:val="008275D8"/>
    <w:rsid w:val="00827E82"/>
    <w:rsid w:val="00830226"/>
    <w:rsid w:val="00830853"/>
    <w:rsid w:val="0083139A"/>
    <w:rsid w:val="008318EB"/>
    <w:rsid w:val="008320F0"/>
    <w:rsid w:val="008321C9"/>
    <w:rsid w:val="00832AF4"/>
    <w:rsid w:val="00833735"/>
    <w:rsid w:val="0083403D"/>
    <w:rsid w:val="008343EB"/>
    <w:rsid w:val="008343F4"/>
    <w:rsid w:val="00834710"/>
    <w:rsid w:val="00835FC2"/>
    <w:rsid w:val="008368CA"/>
    <w:rsid w:val="00836940"/>
    <w:rsid w:val="00837286"/>
    <w:rsid w:val="0083766E"/>
    <w:rsid w:val="00837F48"/>
    <w:rsid w:val="008406EE"/>
    <w:rsid w:val="008417AF"/>
    <w:rsid w:val="00842397"/>
    <w:rsid w:val="0084300E"/>
    <w:rsid w:val="008433D9"/>
    <w:rsid w:val="00843D65"/>
    <w:rsid w:val="008440D0"/>
    <w:rsid w:val="00844C9C"/>
    <w:rsid w:val="00845429"/>
    <w:rsid w:val="00845D07"/>
    <w:rsid w:val="00845DD8"/>
    <w:rsid w:val="00846423"/>
    <w:rsid w:val="008469E0"/>
    <w:rsid w:val="00847391"/>
    <w:rsid w:val="00847ADE"/>
    <w:rsid w:val="00847D86"/>
    <w:rsid w:val="00850228"/>
    <w:rsid w:val="00850C8E"/>
    <w:rsid w:val="008510C3"/>
    <w:rsid w:val="00851425"/>
    <w:rsid w:val="00851C05"/>
    <w:rsid w:val="00851E15"/>
    <w:rsid w:val="00852673"/>
    <w:rsid w:val="00852CDD"/>
    <w:rsid w:val="00853BB8"/>
    <w:rsid w:val="008550B5"/>
    <w:rsid w:val="0085567A"/>
    <w:rsid w:val="00855FBC"/>
    <w:rsid w:val="008578E3"/>
    <w:rsid w:val="00857A14"/>
    <w:rsid w:val="00860647"/>
    <w:rsid w:val="00860D10"/>
    <w:rsid w:val="008610D6"/>
    <w:rsid w:val="0086135B"/>
    <w:rsid w:val="00861576"/>
    <w:rsid w:val="008618E4"/>
    <w:rsid w:val="00861FCE"/>
    <w:rsid w:val="008627CD"/>
    <w:rsid w:val="00863225"/>
    <w:rsid w:val="00863D14"/>
    <w:rsid w:val="0086471B"/>
    <w:rsid w:val="008648F4"/>
    <w:rsid w:val="00866041"/>
    <w:rsid w:val="00867CAA"/>
    <w:rsid w:val="00867F21"/>
    <w:rsid w:val="00871D9C"/>
    <w:rsid w:val="00873614"/>
    <w:rsid w:val="00873DA3"/>
    <w:rsid w:val="008746FD"/>
    <w:rsid w:val="0087483B"/>
    <w:rsid w:val="0087605C"/>
    <w:rsid w:val="00876871"/>
    <w:rsid w:val="008770F9"/>
    <w:rsid w:val="00877AD1"/>
    <w:rsid w:val="008807A9"/>
    <w:rsid w:val="00880CB6"/>
    <w:rsid w:val="008817EF"/>
    <w:rsid w:val="008835EA"/>
    <w:rsid w:val="0088527F"/>
    <w:rsid w:val="00885D2C"/>
    <w:rsid w:val="00886298"/>
    <w:rsid w:val="00886B79"/>
    <w:rsid w:val="00887493"/>
    <w:rsid w:val="00887A3B"/>
    <w:rsid w:val="00887ADC"/>
    <w:rsid w:val="00887BCF"/>
    <w:rsid w:val="00890693"/>
    <w:rsid w:val="00891093"/>
    <w:rsid w:val="00891B39"/>
    <w:rsid w:val="00892414"/>
    <w:rsid w:val="0089260B"/>
    <w:rsid w:val="00892A1C"/>
    <w:rsid w:val="00892F84"/>
    <w:rsid w:val="00893765"/>
    <w:rsid w:val="00893A93"/>
    <w:rsid w:val="00895E90"/>
    <w:rsid w:val="00896B00"/>
    <w:rsid w:val="00897A16"/>
    <w:rsid w:val="00897F2A"/>
    <w:rsid w:val="008A0A15"/>
    <w:rsid w:val="008A0FEA"/>
    <w:rsid w:val="008A1E8C"/>
    <w:rsid w:val="008A2259"/>
    <w:rsid w:val="008A276A"/>
    <w:rsid w:val="008A297A"/>
    <w:rsid w:val="008A393C"/>
    <w:rsid w:val="008A4440"/>
    <w:rsid w:val="008A4DCC"/>
    <w:rsid w:val="008A4E98"/>
    <w:rsid w:val="008A54C4"/>
    <w:rsid w:val="008A5E41"/>
    <w:rsid w:val="008A5F8C"/>
    <w:rsid w:val="008A763F"/>
    <w:rsid w:val="008B1284"/>
    <w:rsid w:val="008B1427"/>
    <w:rsid w:val="008B165A"/>
    <w:rsid w:val="008B185E"/>
    <w:rsid w:val="008B209C"/>
    <w:rsid w:val="008B31F6"/>
    <w:rsid w:val="008B321B"/>
    <w:rsid w:val="008B3285"/>
    <w:rsid w:val="008B3D58"/>
    <w:rsid w:val="008B4CA0"/>
    <w:rsid w:val="008B4F0D"/>
    <w:rsid w:val="008B5221"/>
    <w:rsid w:val="008B59A7"/>
    <w:rsid w:val="008B6843"/>
    <w:rsid w:val="008B6E37"/>
    <w:rsid w:val="008B7DB8"/>
    <w:rsid w:val="008C06A8"/>
    <w:rsid w:val="008C0DBA"/>
    <w:rsid w:val="008C0ED4"/>
    <w:rsid w:val="008C14F4"/>
    <w:rsid w:val="008C176B"/>
    <w:rsid w:val="008C17FE"/>
    <w:rsid w:val="008C1DF8"/>
    <w:rsid w:val="008C2276"/>
    <w:rsid w:val="008C2CFF"/>
    <w:rsid w:val="008C428F"/>
    <w:rsid w:val="008C4D79"/>
    <w:rsid w:val="008C5030"/>
    <w:rsid w:val="008C57C6"/>
    <w:rsid w:val="008C605C"/>
    <w:rsid w:val="008C6AD5"/>
    <w:rsid w:val="008D156B"/>
    <w:rsid w:val="008D188C"/>
    <w:rsid w:val="008D2A73"/>
    <w:rsid w:val="008D3221"/>
    <w:rsid w:val="008D41BA"/>
    <w:rsid w:val="008D49B3"/>
    <w:rsid w:val="008D6FC0"/>
    <w:rsid w:val="008D7A24"/>
    <w:rsid w:val="008E0046"/>
    <w:rsid w:val="008E00D0"/>
    <w:rsid w:val="008E0F4C"/>
    <w:rsid w:val="008E106A"/>
    <w:rsid w:val="008E1776"/>
    <w:rsid w:val="008E17AA"/>
    <w:rsid w:val="008E3A00"/>
    <w:rsid w:val="008E5B5E"/>
    <w:rsid w:val="008E6FC5"/>
    <w:rsid w:val="008E7E77"/>
    <w:rsid w:val="008F079F"/>
    <w:rsid w:val="008F165A"/>
    <w:rsid w:val="008F28E0"/>
    <w:rsid w:val="008F58B0"/>
    <w:rsid w:val="008F6361"/>
    <w:rsid w:val="008F6894"/>
    <w:rsid w:val="008F7BDD"/>
    <w:rsid w:val="008F7D89"/>
    <w:rsid w:val="008F7E60"/>
    <w:rsid w:val="00900356"/>
    <w:rsid w:val="009004C3"/>
    <w:rsid w:val="0090075B"/>
    <w:rsid w:val="009007EF"/>
    <w:rsid w:val="00900F87"/>
    <w:rsid w:val="00901AB6"/>
    <w:rsid w:val="00901D59"/>
    <w:rsid w:val="00904045"/>
    <w:rsid w:val="0090426E"/>
    <w:rsid w:val="0090520B"/>
    <w:rsid w:val="00905464"/>
    <w:rsid w:val="00905A21"/>
    <w:rsid w:val="009065AF"/>
    <w:rsid w:val="00906E96"/>
    <w:rsid w:val="009070C0"/>
    <w:rsid w:val="009070C3"/>
    <w:rsid w:val="009073E5"/>
    <w:rsid w:val="009079A6"/>
    <w:rsid w:val="00910CAA"/>
    <w:rsid w:val="00912B83"/>
    <w:rsid w:val="00912C9B"/>
    <w:rsid w:val="00914A78"/>
    <w:rsid w:val="00914EF8"/>
    <w:rsid w:val="00916018"/>
    <w:rsid w:val="009162E0"/>
    <w:rsid w:val="0091644E"/>
    <w:rsid w:val="009173C1"/>
    <w:rsid w:val="009175B6"/>
    <w:rsid w:val="00920876"/>
    <w:rsid w:val="0092128A"/>
    <w:rsid w:val="0092146B"/>
    <w:rsid w:val="009215D6"/>
    <w:rsid w:val="00924818"/>
    <w:rsid w:val="00924C22"/>
    <w:rsid w:val="00924CEB"/>
    <w:rsid w:val="00925B91"/>
    <w:rsid w:val="00927277"/>
    <w:rsid w:val="00927881"/>
    <w:rsid w:val="00930415"/>
    <w:rsid w:val="00930992"/>
    <w:rsid w:val="00930B5F"/>
    <w:rsid w:val="00931CD2"/>
    <w:rsid w:val="00932598"/>
    <w:rsid w:val="0093279D"/>
    <w:rsid w:val="00932DD3"/>
    <w:rsid w:val="009331F4"/>
    <w:rsid w:val="009335A5"/>
    <w:rsid w:val="009335CC"/>
    <w:rsid w:val="009347C3"/>
    <w:rsid w:val="00934891"/>
    <w:rsid w:val="0093497D"/>
    <w:rsid w:val="00934CC3"/>
    <w:rsid w:val="009353C5"/>
    <w:rsid w:val="009362C2"/>
    <w:rsid w:val="00937800"/>
    <w:rsid w:val="00937F1E"/>
    <w:rsid w:val="009419EA"/>
    <w:rsid w:val="00943161"/>
    <w:rsid w:val="0094350C"/>
    <w:rsid w:val="009435DA"/>
    <w:rsid w:val="0094364C"/>
    <w:rsid w:val="00943B4D"/>
    <w:rsid w:val="00944040"/>
    <w:rsid w:val="009442DF"/>
    <w:rsid w:val="009445C0"/>
    <w:rsid w:val="00944738"/>
    <w:rsid w:val="00944D84"/>
    <w:rsid w:val="00945201"/>
    <w:rsid w:val="0094548C"/>
    <w:rsid w:val="00947307"/>
    <w:rsid w:val="00947FB4"/>
    <w:rsid w:val="009505E6"/>
    <w:rsid w:val="00950A75"/>
    <w:rsid w:val="00951345"/>
    <w:rsid w:val="009528A5"/>
    <w:rsid w:val="009529D2"/>
    <w:rsid w:val="00953164"/>
    <w:rsid w:val="009537A1"/>
    <w:rsid w:val="00953B15"/>
    <w:rsid w:val="009541BA"/>
    <w:rsid w:val="0095543A"/>
    <w:rsid w:val="00955526"/>
    <w:rsid w:val="0095580F"/>
    <w:rsid w:val="009561A3"/>
    <w:rsid w:val="00957DB4"/>
    <w:rsid w:val="009607E3"/>
    <w:rsid w:val="00960C0A"/>
    <w:rsid w:val="00961160"/>
    <w:rsid w:val="009611C9"/>
    <w:rsid w:val="00961411"/>
    <w:rsid w:val="009617FC"/>
    <w:rsid w:val="00961C53"/>
    <w:rsid w:val="0096237F"/>
    <w:rsid w:val="0096287E"/>
    <w:rsid w:val="009631E0"/>
    <w:rsid w:val="00963848"/>
    <w:rsid w:val="00963B23"/>
    <w:rsid w:val="009645F3"/>
    <w:rsid w:val="00964DC1"/>
    <w:rsid w:val="009656FC"/>
    <w:rsid w:val="00965BD3"/>
    <w:rsid w:val="00965D62"/>
    <w:rsid w:val="00965E9F"/>
    <w:rsid w:val="00966D1F"/>
    <w:rsid w:val="009671F0"/>
    <w:rsid w:val="00967BCF"/>
    <w:rsid w:val="00967F16"/>
    <w:rsid w:val="00970530"/>
    <w:rsid w:val="00970CA5"/>
    <w:rsid w:val="0097176E"/>
    <w:rsid w:val="00971F33"/>
    <w:rsid w:val="009726A2"/>
    <w:rsid w:val="00972AED"/>
    <w:rsid w:val="0097418D"/>
    <w:rsid w:val="00975ACA"/>
    <w:rsid w:val="00975EAF"/>
    <w:rsid w:val="0097618C"/>
    <w:rsid w:val="009766AF"/>
    <w:rsid w:val="009772E4"/>
    <w:rsid w:val="00977BF9"/>
    <w:rsid w:val="0098025D"/>
    <w:rsid w:val="009807C4"/>
    <w:rsid w:val="0098108C"/>
    <w:rsid w:val="00981542"/>
    <w:rsid w:val="00983471"/>
    <w:rsid w:val="0098350A"/>
    <w:rsid w:val="00984903"/>
    <w:rsid w:val="00984C52"/>
    <w:rsid w:val="00984D0B"/>
    <w:rsid w:val="009855AE"/>
    <w:rsid w:val="0098582A"/>
    <w:rsid w:val="00985DA9"/>
    <w:rsid w:val="009861D6"/>
    <w:rsid w:val="00986831"/>
    <w:rsid w:val="00987C51"/>
    <w:rsid w:val="00991B59"/>
    <w:rsid w:val="00991D6F"/>
    <w:rsid w:val="00992BEF"/>
    <w:rsid w:val="0099389B"/>
    <w:rsid w:val="0099448D"/>
    <w:rsid w:val="009960C8"/>
    <w:rsid w:val="00996E30"/>
    <w:rsid w:val="0099727A"/>
    <w:rsid w:val="00997CEE"/>
    <w:rsid w:val="00997EB9"/>
    <w:rsid w:val="009A1A5A"/>
    <w:rsid w:val="009A1EF1"/>
    <w:rsid w:val="009A24D4"/>
    <w:rsid w:val="009A2BE6"/>
    <w:rsid w:val="009A5156"/>
    <w:rsid w:val="009A5530"/>
    <w:rsid w:val="009A64BA"/>
    <w:rsid w:val="009A6901"/>
    <w:rsid w:val="009A6F9D"/>
    <w:rsid w:val="009A7883"/>
    <w:rsid w:val="009B0B3A"/>
    <w:rsid w:val="009B0F96"/>
    <w:rsid w:val="009B133E"/>
    <w:rsid w:val="009B158F"/>
    <w:rsid w:val="009B1850"/>
    <w:rsid w:val="009B1950"/>
    <w:rsid w:val="009B1B53"/>
    <w:rsid w:val="009B1EA7"/>
    <w:rsid w:val="009B3770"/>
    <w:rsid w:val="009B46E9"/>
    <w:rsid w:val="009B53C6"/>
    <w:rsid w:val="009B57EF"/>
    <w:rsid w:val="009B5909"/>
    <w:rsid w:val="009B59D5"/>
    <w:rsid w:val="009B6CEC"/>
    <w:rsid w:val="009B6FB6"/>
    <w:rsid w:val="009C0626"/>
    <w:rsid w:val="009C1128"/>
    <w:rsid w:val="009C2FB7"/>
    <w:rsid w:val="009C3723"/>
    <w:rsid w:val="009C4927"/>
    <w:rsid w:val="009C5255"/>
    <w:rsid w:val="009C669B"/>
    <w:rsid w:val="009D0017"/>
    <w:rsid w:val="009D0774"/>
    <w:rsid w:val="009D1B24"/>
    <w:rsid w:val="009D510D"/>
    <w:rsid w:val="009D51E0"/>
    <w:rsid w:val="009D5354"/>
    <w:rsid w:val="009D5420"/>
    <w:rsid w:val="009D54FF"/>
    <w:rsid w:val="009D588D"/>
    <w:rsid w:val="009D702B"/>
    <w:rsid w:val="009E06BD"/>
    <w:rsid w:val="009E080D"/>
    <w:rsid w:val="009E09ED"/>
    <w:rsid w:val="009E167B"/>
    <w:rsid w:val="009E2092"/>
    <w:rsid w:val="009E29E4"/>
    <w:rsid w:val="009E3024"/>
    <w:rsid w:val="009E37EC"/>
    <w:rsid w:val="009E3BEE"/>
    <w:rsid w:val="009E3CF1"/>
    <w:rsid w:val="009E3F38"/>
    <w:rsid w:val="009E5208"/>
    <w:rsid w:val="009E5B57"/>
    <w:rsid w:val="009E5F8B"/>
    <w:rsid w:val="009E6263"/>
    <w:rsid w:val="009E6DC7"/>
    <w:rsid w:val="009F15C4"/>
    <w:rsid w:val="009F222E"/>
    <w:rsid w:val="009F2EBA"/>
    <w:rsid w:val="009F3605"/>
    <w:rsid w:val="009F3789"/>
    <w:rsid w:val="009F3CF1"/>
    <w:rsid w:val="009F4B9F"/>
    <w:rsid w:val="009F5DEC"/>
    <w:rsid w:val="009F5FDF"/>
    <w:rsid w:val="00A00096"/>
    <w:rsid w:val="00A001A7"/>
    <w:rsid w:val="00A00753"/>
    <w:rsid w:val="00A014F2"/>
    <w:rsid w:val="00A01CCB"/>
    <w:rsid w:val="00A02536"/>
    <w:rsid w:val="00A02E5E"/>
    <w:rsid w:val="00A03525"/>
    <w:rsid w:val="00A03ADE"/>
    <w:rsid w:val="00A03B69"/>
    <w:rsid w:val="00A03BC1"/>
    <w:rsid w:val="00A03CC2"/>
    <w:rsid w:val="00A041E8"/>
    <w:rsid w:val="00A04990"/>
    <w:rsid w:val="00A07313"/>
    <w:rsid w:val="00A07596"/>
    <w:rsid w:val="00A1171F"/>
    <w:rsid w:val="00A11AF5"/>
    <w:rsid w:val="00A12B23"/>
    <w:rsid w:val="00A131BF"/>
    <w:rsid w:val="00A13FD9"/>
    <w:rsid w:val="00A14189"/>
    <w:rsid w:val="00A14CEE"/>
    <w:rsid w:val="00A14FA8"/>
    <w:rsid w:val="00A15266"/>
    <w:rsid w:val="00A16457"/>
    <w:rsid w:val="00A16D70"/>
    <w:rsid w:val="00A178D3"/>
    <w:rsid w:val="00A21CDE"/>
    <w:rsid w:val="00A220A1"/>
    <w:rsid w:val="00A22BA0"/>
    <w:rsid w:val="00A23819"/>
    <w:rsid w:val="00A23AF7"/>
    <w:rsid w:val="00A2462A"/>
    <w:rsid w:val="00A2539F"/>
    <w:rsid w:val="00A25748"/>
    <w:rsid w:val="00A25ADE"/>
    <w:rsid w:val="00A26151"/>
    <w:rsid w:val="00A26EA2"/>
    <w:rsid w:val="00A2798A"/>
    <w:rsid w:val="00A305A1"/>
    <w:rsid w:val="00A30D2F"/>
    <w:rsid w:val="00A3108E"/>
    <w:rsid w:val="00A3246F"/>
    <w:rsid w:val="00A32881"/>
    <w:rsid w:val="00A32B33"/>
    <w:rsid w:val="00A32DCB"/>
    <w:rsid w:val="00A3335E"/>
    <w:rsid w:val="00A333F2"/>
    <w:rsid w:val="00A34AD8"/>
    <w:rsid w:val="00A350DD"/>
    <w:rsid w:val="00A37736"/>
    <w:rsid w:val="00A40372"/>
    <w:rsid w:val="00A413F4"/>
    <w:rsid w:val="00A4178B"/>
    <w:rsid w:val="00A42622"/>
    <w:rsid w:val="00A43081"/>
    <w:rsid w:val="00A449A5"/>
    <w:rsid w:val="00A45AAD"/>
    <w:rsid w:val="00A45BCD"/>
    <w:rsid w:val="00A46076"/>
    <w:rsid w:val="00A46848"/>
    <w:rsid w:val="00A46C21"/>
    <w:rsid w:val="00A47827"/>
    <w:rsid w:val="00A5036D"/>
    <w:rsid w:val="00A5275D"/>
    <w:rsid w:val="00A560B2"/>
    <w:rsid w:val="00A56674"/>
    <w:rsid w:val="00A579BF"/>
    <w:rsid w:val="00A611B6"/>
    <w:rsid w:val="00A61C98"/>
    <w:rsid w:val="00A61CAB"/>
    <w:rsid w:val="00A63025"/>
    <w:rsid w:val="00A6333B"/>
    <w:rsid w:val="00A63A20"/>
    <w:rsid w:val="00A642EA"/>
    <w:rsid w:val="00A650E1"/>
    <w:rsid w:val="00A66A46"/>
    <w:rsid w:val="00A66D39"/>
    <w:rsid w:val="00A66E88"/>
    <w:rsid w:val="00A6723E"/>
    <w:rsid w:val="00A67F2A"/>
    <w:rsid w:val="00A70E7A"/>
    <w:rsid w:val="00A71531"/>
    <w:rsid w:val="00A719B8"/>
    <w:rsid w:val="00A71B0B"/>
    <w:rsid w:val="00A71C7B"/>
    <w:rsid w:val="00A71E92"/>
    <w:rsid w:val="00A7213C"/>
    <w:rsid w:val="00A7233F"/>
    <w:rsid w:val="00A737C8"/>
    <w:rsid w:val="00A73CEF"/>
    <w:rsid w:val="00A7450E"/>
    <w:rsid w:val="00A74B85"/>
    <w:rsid w:val="00A74C7D"/>
    <w:rsid w:val="00A75D80"/>
    <w:rsid w:val="00A763DC"/>
    <w:rsid w:val="00A77D63"/>
    <w:rsid w:val="00A81AC0"/>
    <w:rsid w:val="00A81CCC"/>
    <w:rsid w:val="00A84373"/>
    <w:rsid w:val="00A84872"/>
    <w:rsid w:val="00A8589B"/>
    <w:rsid w:val="00A85B23"/>
    <w:rsid w:val="00A8606E"/>
    <w:rsid w:val="00A86F8C"/>
    <w:rsid w:val="00A87944"/>
    <w:rsid w:val="00A87A75"/>
    <w:rsid w:val="00A87AD0"/>
    <w:rsid w:val="00A90196"/>
    <w:rsid w:val="00A90919"/>
    <w:rsid w:val="00A90CED"/>
    <w:rsid w:val="00A9127F"/>
    <w:rsid w:val="00A926BF"/>
    <w:rsid w:val="00A94E91"/>
    <w:rsid w:val="00A95CF9"/>
    <w:rsid w:val="00A96641"/>
    <w:rsid w:val="00A9744F"/>
    <w:rsid w:val="00AA02B7"/>
    <w:rsid w:val="00AA0598"/>
    <w:rsid w:val="00AA0B9C"/>
    <w:rsid w:val="00AA262A"/>
    <w:rsid w:val="00AA4EB8"/>
    <w:rsid w:val="00AA62C4"/>
    <w:rsid w:val="00AA6E06"/>
    <w:rsid w:val="00AB04D8"/>
    <w:rsid w:val="00AB0635"/>
    <w:rsid w:val="00AB0EEF"/>
    <w:rsid w:val="00AB11AC"/>
    <w:rsid w:val="00AB1380"/>
    <w:rsid w:val="00AB16BF"/>
    <w:rsid w:val="00AB273C"/>
    <w:rsid w:val="00AB36C0"/>
    <w:rsid w:val="00AB3D4F"/>
    <w:rsid w:val="00AB3DAE"/>
    <w:rsid w:val="00AB4573"/>
    <w:rsid w:val="00AB4836"/>
    <w:rsid w:val="00AB4912"/>
    <w:rsid w:val="00AB56F5"/>
    <w:rsid w:val="00AB5990"/>
    <w:rsid w:val="00AB6A84"/>
    <w:rsid w:val="00AB7755"/>
    <w:rsid w:val="00AB7AEC"/>
    <w:rsid w:val="00AC0198"/>
    <w:rsid w:val="00AC0534"/>
    <w:rsid w:val="00AC05C4"/>
    <w:rsid w:val="00AC0E08"/>
    <w:rsid w:val="00AC1942"/>
    <w:rsid w:val="00AC1A00"/>
    <w:rsid w:val="00AC1B85"/>
    <w:rsid w:val="00AC2D5A"/>
    <w:rsid w:val="00AC33B7"/>
    <w:rsid w:val="00AC5F01"/>
    <w:rsid w:val="00AC5F92"/>
    <w:rsid w:val="00AC635E"/>
    <w:rsid w:val="00AC7961"/>
    <w:rsid w:val="00AD05CE"/>
    <w:rsid w:val="00AD088E"/>
    <w:rsid w:val="00AD0D75"/>
    <w:rsid w:val="00AD0E88"/>
    <w:rsid w:val="00AD2249"/>
    <w:rsid w:val="00AD2E4D"/>
    <w:rsid w:val="00AD2F1E"/>
    <w:rsid w:val="00AD3B48"/>
    <w:rsid w:val="00AD3CCB"/>
    <w:rsid w:val="00AD3EAA"/>
    <w:rsid w:val="00AD4225"/>
    <w:rsid w:val="00AD55E7"/>
    <w:rsid w:val="00AD5812"/>
    <w:rsid w:val="00AD5CF6"/>
    <w:rsid w:val="00AD5DE6"/>
    <w:rsid w:val="00AD62D8"/>
    <w:rsid w:val="00AD7570"/>
    <w:rsid w:val="00AE12E3"/>
    <w:rsid w:val="00AE188D"/>
    <w:rsid w:val="00AE2206"/>
    <w:rsid w:val="00AE30E2"/>
    <w:rsid w:val="00AE3C08"/>
    <w:rsid w:val="00AE3CBA"/>
    <w:rsid w:val="00AE3ED9"/>
    <w:rsid w:val="00AE4106"/>
    <w:rsid w:val="00AE4194"/>
    <w:rsid w:val="00AE42D8"/>
    <w:rsid w:val="00AE4406"/>
    <w:rsid w:val="00AE50E7"/>
    <w:rsid w:val="00AE574F"/>
    <w:rsid w:val="00AE6FDF"/>
    <w:rsid w:val="00AE7B69"/>
    <w:rsid w:val="00AF04B4"/>
    <w:rsid w:val="00AF0562"/>
    <w:rsid w:val="00AF109C"/>
    <w:rsid w:val="00AF138D"/>
    <w:rsid w:val="00AF3827"/>
    <w:rsid w:val="00AF3F95"/>
    <w:rsid w:val="00AF41B4"/>
    <w:rsid w:val="00AF4527"/>
    <w:rsid w:val="00AF4577"/>
    <w:rsid w:val="00AF50F7"/>
    <w:rsid w:val="00AF519C"/>
    <w:rsid w:val="00AF5534"/>
    <w:rsid w:val="00AF568A"/>
    <w:rsid w:val="00AF595D"/>
    <w:rsid w:val="00AF70BA"/>
    <w:rsid w:val="00AF71E7"/>
    <w:rsid w:val="00B0008C"/>
    <w:rsid w:val="00B00D7D"/>
    <w:rsid w:val="00B0151F"/>
    <w:rsid w:val="00B03241"/>
    <w:rsid w:val="00B03444"/>
    <w:rsid w:val="00B03589"/>
    <w:rsid w:val="00B035D3"/>
    <w:rsid w:val="00B035F2"/>
    <w:rsid w:val="00B037C9"/>
    <w:rsid w:val="00B038A4"/>
    <w:rsid w:val="00B03DAD"/>
    <w:rsid w:val="00B04991"/>
    <w:rsid w:val="00B06161"/>
    <w:rsid w:val="00B06E70"/>
    <w:rsid w:val="00B070DE"/>
    <w:rsid w:val="00B0712B"/>
    <w:rsid w:val="00B072C1"/>
    <w:rsid w:val="00B1031B"/>
    <w:rsid w:val="00B10517"/>
    <w:rsid w:val="00B11E03"/>
    <w:rsid w:val="00B13084"/>
    <w:rsid w:val="00B135C7"/>
    <w:rsid w:val="00B137F6"/>
    <w:rsid w:val="00B142B5"/>
    <w:rsid w:val="00B14495"/>
    <w:rsid w:val="00B14575"/>
    <w:rsid w:val="00B1458A"/>
    <w:rsid w:val="00B145C8"/>
    <w:rsid w:val="00B146BE"/>
    <w:rsid w:val="00B14E77"/>
    <w:rsid w:val="00B15835"/>
    <w:rsid w:val="00B16504"/>
    <w:rsid w:val="00B16733"/>
    <w:rsid w:val="00B1694A"/>
    <w:rsid w:val="00B16BD4"/>
    <w:rsid w:val="00B16EC4"/>
    <w:rsid w:val="00B1791F"/>
    <w:rsid w:val="00B17B3A"/>
    <w:rsid w:val="00B201F6"/>
    <w:rsid w:val="00B209F2"/>
    <w:rsid w:val="00B20FF5"/>
    <w:rsid w:val="00B212E5"/>
    <w:rsid w:val="00B22467"/>
    <w:rsid w:val="00B22825"/>
    <w:rsid w:val="00B22C98"/>
    <w:rsid w:val="00B22E95"/>
    <w:rsid w:val="00B234B1"/>
    <w:rsid w:val="00B24327"/>
    <w:rsid w:val="00B24A6C"/>
    <w:rsid w:val="00B2597B"/>
    <w:rsid w:val="00B26674"/>
    <w:rsid w:val="00B2669E"/>
    <w:rsid w:val="00B26A71"/>
    <w:rsid w:val="00B276DA"/>
    <w:rsid w:val="00B3038C"/>
    <w:rsid w:val="00B30F4C"/>
    <w:rsid w:val="00B325D4"/>
    <w:rsid w:val="00B329A9"/>
    <w:rsid w:val="00B32B06"/>
    <w:rsid w:val="00B34479"/>
    <w:rsid w:val="00B34E2A"/>
    <w:rsid w:val="00B360CA"/>
    <w:rsid w:val="00B37C60"/>
    <w:rsid w:val="00B37EB7"/>
    <w:rsid w:val="00B41146"/>
    <w:rsid w:val="00B412E5"/>
    <w:rsid w:val="00B414CC"/>
    <w:rsid w:val="00B415BD"/>
    <w:rsid w:val="00B427EF"/>
    <w:rsid w:val="00B42FB4"/>
    <w:rsid w:val="00B4560E"/>
    <w:rsid w:val="00B456FB"/>
    <w:rsid w:val="00B4674C"/>
    <w:rsid w:val="00B46A55"/>
    <w:rsid w:val="00B46E29"/>
    <w:rsid w:val="00B47371"/>
    <w:rsid w:val="00B475A8"/>
    <w:rsid w:val="00B478BB"/>
    <w:rsid w:val="00B47C99"/>
    <w:rsid w:val="00B47FF5"/>
    <w:rsid w:val="00B50B37"/>
    <w:rsid w:val="00B50CC1"/>
    <w:rsid w:val="00B50D56"/>
    <w:rsid w:val="00B50FE6"/>
    <w:rsid w:val="00B510DF"/>
    <w:rsid w:val="00B516EC"/>
    <w:rsid w:val="00B51C58"/>
    <w:rsid w:val="00B52165"/>
    <w:rsid w:val="00B52BBF"/>
    <w:rsid w:val="00B53A51"/>
    <w:rsid w:val="00B53AA0"/>
    <w:rsid w:val="00B53C01"/>
    <w:rsid w:val="00B53F7A"/>
    <w:rsid w:val="00B54A33"/>
    <w:rsid w:val="00B54BA0"/>
    <w:rsid w:val="00B54C11"/>
    <w:rsid w:val="00B54C22"/>
    <w:rsid w:val="00B553EC"/>
    <w:rsid w:val="00B56735"/>
    <w:rsid w:val="00B57FA0"/>
    <w:rsid w:val="00B60517"/>
    <w:rsid w:val="00B60E98"/>
    <w:rsid w:val="00B6145E"/>
    <w:rsid w:val="00B61523"/>
    <w:rsid w:val="00B61D95"/>
    <w:rsid w:val="00B6247D"/>
    <w:rsid w:val="00B62863"/>
    <w:rsid w:val="00B63265"/>
    <w:rsid w:val="00B646BC"/>
    <w:rsid w:val="00B64740"/>
    <w:rsid w:val="00B64DF2"/>
    <w:rsid w:val="00B64E2F"/>
    <w:rsid w:val="00B651E4"/>
    <w:rsid w:val="00B65C8B"/>
    <w:rsid w:val="00B66BA2"/>
    <w:rsid w:val="00B677B7"/>
    <w:rsid w:val="00B70053"/>
    <w:rsid w:val="00B710A1"/>
    <w:rsid w:val="00B72813"/>
    <w:rsid w:val="00B72AB3"/>
    <w:rsid w:val="00B72F61"/>
    <w:rsid w:val="00B739D4"/>
    <w:rsid w:val="00B7416B"/>
    <w:rsid w:val="00B74EF3"/>
    <w:rsid w:val="00B75462"/>
    <w:rsid w:val="00B805A2"/>
    <w:rsid w:val="00B805E2"/>
    <w:rsid w:val="00B80CD5"/>
    <w:rsid w:val="00B80CDD"/>
    <w:rsid w:val="00B80CE5"/>
    <w:rsid w:val="00B817EB"/>
    <w:rsid w:val="00B81B4B"/>
    <w:rsid w:val="00B81C96"/>
    <w:rsid w:val="00B82665"/>
    <w:rsid w:val="00B82ED0"/>
    <w:rsid w:val="00B83AFE"/>
    <w:rsid w:val="00B845CF"/>
    <w:rsid w:val="00B852EB"/>
    <w:rsid w:val="00B86901"/>
    <w:rsid w:val="00B9161E"/>
    <w:rsid w:val="00B9165A"/>
    <w:rsid w:val="00B91D54"/>
    <w:rsid w:val="00B91E5C"/>
    <w:rsid w:val="00B92023"/>
    <w:rsid w:val="00B93BBB"/>
    <w:rsid w:val="00B93C4B"/>
    <w:rsid w:val="00B93E30"/>
    <w:rsid w:val="00B94DA6"/>
    <w:rsid w:val="00B9627A"/>
    <w:rsid w:val="00B9630F"/>
    <w:rsid w:val="00B96750"/>
    <w:rsid w:val="00B969A2"/>
    <w:rsid w:val="00B96E8D"/>
    <w:rsid w:val="00BA04F2"/>
    <w:rsid w:val="00BA090B"/>
    <w:rsid w:val="00BA09AB"/>
    <w:rsid w:val="00BA0F0A"/>
    <w:rsid w:val="00BA200F"/>
    <w:rsid w:val="00BA2836"/>
    <w:rsid w:val="00BA321E"/>
    <w:rsid w:val="00BA4952"/>
    <w:rsid w:val="00BA68B1"/>
    <w:rsid w:val="00BA6A04"/>
    <w:rsid w:val="00BA71F8"/>
    <w:rsid w:val="00BB0C53"/>
    <w:rsid w:val="00BB1B48"/>
    <w:rsid w:val="00BB1E12"/>
    <w:rsid w:val="00BB1FA7"/>
    <w:rsid w:val="00BB27E1"/>
    <w:rsid w:val="00BB2AD8"/>
    <w:rsid w:val="00BB3E82"/>
    <w:rsid w:val="00BB4307"/>
    <w:rsid w:val="00BB557A"/>
    <w:rsid w:val="00BB5E2B"/>
    <w:rsid w:val="00BB6040"/>
    <w:rsid w:val="00BB645E"/>
    <w:rsid w:val="00BB6C43"/>
    <w:rsid w:val="00BB6EDB"/>
    <w:rsid w:val="00BB7026"/>
    <w:rsid w:val="00BB7314"/>
    <w:rsid w:val="00BB791A"/>
    <w:rsid w:val="00BB797C"/>
    <w:rsid w:val="00BB7D0B"/>
    <w:rsid w:val="00BC102B"/>
    <w:rsid w:val="00BC112B"/>
    <w:rsid w:val="00BC12CB"/>
    <w:rsid w:val="00BC15FA"/>
    <w:rsid w:val="00BC1C5D"/>
    <w:rsid w:val="00BC3BA6"/>
    <w:rsid w:val="00BC55B1"/>
    <w:rsid w:val="00BC5805"/>
    <w:rsid w:val="00BC5B95"/>
    <w:rsid w:val="00BC5F19"/>
    <w:rsid w:val="00BC6556"/>
    <w:rsid w:val="00BC77B0"/>
    <w:rsid w:val="00BC7828"/>
    <w:rsid w:val="00BD0D00"/>
    <w:rsid w:val="00BD1DB6"/>
    <w:rsid w:val="00BD1E01"/>
    <w:rsid w:val="00BD21B2"/>
    <w:rsid w:val="00BD25A2"/>
    <w:rsid w:val="00BD26C0"/>
    <w:rsid w:val="00BD2EBE"/>
    <w:rsid w:val="00BD3590"/>
    <w:rsid w:val="00BD3CC2"/>
    <w:rsid w:val="00BD4C10"/>
    <w:rsid w:val="00BD6686"/>
    <w:rsid w:val="00BD692B"/>
    <w:rsid w:val="00BD6A89"/>
    <w:rsid w:val="00BD700B"/>
    <w:rsid w:val="00BD7088"/>
    <w:rsid w:val="00BE0078"/>
    <w:rsid w:val="00BE0744"/>
    <w:rsid w:val="00BE082E"/>
    <w:rsid w:val="00BE0D96"/>
    <w:rsid w:val="00BE130A"/>
    <w:rsid w:val="00BE1D7D"/>
    <w:rsid w:val="00BE2D75"/>
    <w:rsid w:val="00BE363E"/>
    <w:rsid w:val="00BE3678"/>
    <w:rsid w:val="00BE3D38"/>
    <w:rsid w:val="00BE4529"/>
    <w:rsid w:val="00BE45C6"/>
    <w:rsid w:val="00BE4FE2"/>
    <w:rsid w:val="00BE5B05"/>
    <w:rsid w:val="00BE5D97"/>
    <w:rsid w:val="00BE6020"/>
    <w:rsid w:val="00BF0360"/>
    <w:rsid w:val="00BF18CD"/>
    <w:rsid w:val="00BF1C2B"/>
    <w:rsid w:val="00BF1E19"/>
    <w:rsid w:val="00BF1FD5"/>
    <w:rsid w:val="00BF34A3"/>
    <w:rsid w:val="00BF3904"/>
    <w:rsid w:val="00BF3F29"/>
    <w:rsid w:val="00BF42A2"/>
    <w:rsid w:val="00BF42C9"/>
    <w:rsid w:val="00BF442A"/>
    <w:rsid w:val="00BF53BD"/>
    <w:rsid w:val="00BF59EA"/>
    <w:rsid w:val="00BF7628"/>
    <w:rsid w:val="00C00DBB"/>
    <w:rsid w:val="00C01C8A"/>
    <w:rsid w:val="00C01CCF"/>
    <w:rsid w:val="00C02A30"/>
    <w:rsid w:val="00C0331C"/>
    <w:rsid w:val="00C03A7C"/>
    <w:rsid w:val="00C03C43"/>
    <w:rsid w:val="00C03D8E"/>
    <w:rsid w:val="00C03F37"/>
    <w:rsid w:val="00C04C5D"/>
    <w:rsid w:val="00C04E0A"/>
    <w:rsid w:val="00C04FB8"/>
    <w:rsid w:val="00C052C6"/>
    <w:rsid w:val="00C05809"/>
    <w:rsid w:val="00C06EBE"/>
    <w:rsid w:val="00C0774E"/>
    <w:rsid w:val="00C10944"/>
    <w:rsid w:val="00C119EB"/>
    <w:rsid w:val="00C11A5C"/>
    <w:rsid w:val="00C128EF"/>
    <w:rsid w:val="00C151CC"/>
    <w:rsid w:val="00C15EAC"/>
    <w:rsid w:val="00C17303"/>
    <w:rsid w:val="00C17BE6"/>
    <w:rsid w:val="00C21C6C"/>
    <w:rsid w:val="00C223EC"/>
    <w:rsid w:val="00C22817"/>
    <w:rsid w:val="00C22A89"/>
    <w:rsid w:val="00C22E15"/>
    <w:rsid w:val="00C230D8"/>
    <w:rsid w:val="00C23F51"/>
    <w:rsid w:val="00C23F53"/>
    <w:rsid w:val="00C264FC"/>
    <w:rsid w:val="00C27666"/>
    <w:rsid w:val="00C27801"/>
    <w:rsid w:val="00C27BA8"/>
    <w:rsid w:val="00C30063"/>
    <w:rsid w:val="00C3153F"/>
    <w:rsid w:val="00C3332A"/>
    <w:rsid w:val="00C33FC9"/>
    <w:rsid w:val="00C34C18"/>
    <w:rsid w:val="00C35A6E"/>
    <w:rsid w:val="00C36EE4"/>
    <w:rsid w:val="00C371B3"/>
    <w:rsid w:val="00C37E26"/>
    <w:rsid w:val="00C4191A"/>
    <w:rsid w:val="00C42547"/>
    <w:rsid w:val="00C42ADE"/>
    <w:rsid w:val="00C42F4D"/>
    <w:rsid w:val="00C432A2"/>
    <w:rsid w:val="00C43CA9"/>
    <w:rsid w:val="00C46B61"/>
    <w:rsid w:val="00C46DF2"/>
    <w:rsid w:val="00C479ED"/>
    <w:rsid w:val="00C47D33"/>
    <w:rsid w:val="00C47DC7"/>
    <w:rsid w:val="00C51373"/>
    <w:rsid w:val="00C513AA"/>
    <w:rsid w:val="00C52A03"/>
    <w:rsid w:val="00C53353"/>
    <w:rsid w:val="00C547BB"/>
    <w:rsid w:val="00C54E46"/>
    <w:rsid w:val="00C54EBC"/>
    <w:rsid w:val="00C55010"/>
    <w:rsid w:val="00C5511F"/>
    <w:rsid w:val="00C5546D"/>
    <w:rsid w:val="00C55F05"/>
    <w:rsid w:val="00C561B5"/>
    <w:rsid w:val="00C561D5"/>
    <w:rsid w:val="00C56313"/>
    <w:rsid w:val="00C56C7B"/>
    <w:rsid w:val="00C57D8B"/>
    <w:rsid w:val="00C57E03"/>
    <w:rsid w:val="00C61175"/>
    <w:rsid w:val="00C61518"/>
    <w:rsid w:val="00C628D7"/>
    <w:rsid w:val="00C631DF"/>
    <w:rsid w:val="00C64FFB"/>
    <w:rsid w:val="00C6532F"/>
    <w:rsid w:val="00C65E21"/>
    <w:rsid w:val="00C66A01"/>
    <w:rsid w:val="00C66D8D"/>
    <w:rsid w:val="00C66E02"/>
    <w:rsid w:val="00C67670"/>
    <w:rsid w:val="00C7104F"/>
    <w:rsid w:val="00C71313"/>
    <w:rsid w:val="00C7203C"/>
    <w:rsid w:val="00C7324A"/>
    <w:rsid w:val="00C735EA"/>
    <w:rsid w:val="00C73CD3"/>
    <w:rsid w:val="00C74188"/>
    <w:rsid w:val="00C7573D"/>
    <w:rsid w:val="00C76B9F"/>
    <w:rsid w:val="00C77EC4"/>
    <w:rsid w:val="00C808CA"/>
    <w:rsid w:val="00C80CB6"/>
    <w:rsid w:val="00C80D7A"/>
    <w:rsid w:val="00C81096"/>
    <w:rsid w:val="00C811E5"/>
    <w:rsid w:val="00C81C69"/>
    <w:rsid w:val="00C81CEB"/>
    <w:rsid w:val="00C82C35"/>
    <w:rsid w:val="00C82D0D"/>
    <w:rsid w:val="00C839CB"/>
    <w:rsid w:val="00C8443E"/>
    <w:rsid w:val="00C84792"/>
    <w:rsid w:val="00C854AE"/>
    <w:rsid w:val="00C85778"/>
    <w:rsid w:val="00C866CC"/>
    <w:rsid w:val="00C86722"/>
    <w:rsid w:val="00C86D49"/>
    <w:rsid w:val="00C90BE7"/>
    <w:rsid w:val="00C91A05"/>
    <w:rsid w:val="00C92AC9"/>
    <w:rsid w:val="00C932CD"/>
    <w:rsid w:val="00C93F6B"/>
    <w:rsid w:val="00C940D1"/>
    <w:rsid w:val="00C95492"/>
    <w:rsid w:val="00C954C4"/>
    <w:rsid w:val="00C96288"/>
    <w:rsid w:val="00C96E00"/>
    <w:rsid w:val="00C97721"/>
    <w:rsid w:val="00CA071C"/>
    <w:rsid w:val="00CA07C8"/>
    <w:rsid w:val="00CA1054"/>
    <w:rsid w:val="00CA227C"/>
    <w:rsid w:val="00CA22F3"/>
    <w:rsid w:val="00CA384C"/>
    <w:rsid w:val="00CA6A30"/>
    <w:rsid w:val="00CA7FB9"/>
    <w:rsid w:val="00CB05C2"/>
    <w:rsid w:val="00CB24D6"/>
    <w:rsid w:val="00CB40E5"/>
    <w:rsid w:val="00CB4203"/>
    <w:rsid w:val="00CB4950"/>
    <w:rsid w:val="00CB6B34"/>
    <w:rsid w:val="00CB6D45"/>
    <w:rsid w:val="00CB6D4E"/>
    <w:rsid w:val="00CB79D4"/>
    <w:rsid w:val="00CC0068"/>
    <w:rsid w:val="00CC1FFF"/>
    <w:rsid w:val="00CC2A08"/>
    <w:rsid w:val="00CC30FF"/>
    <w:rsid w:val="00CC36FF"/>
    <w:rsid w:val="00CC37F1"/>
    <w:rsid w:val="00CC42B3"/>
    <w:rsid w:val="00CC4AA8"/>
    <w:rsid w:val="00CC4EC4"/>
    <w:rsid w:val="00CC5024"/>
    <w:rsid w:val="00CC5A53"/>
    <w:rsid w:val="00CC5CA8"/>
    <w:rsid w:val="00CC7279"/>
    <w:rsid w:val="00CC7EAF"/>
    <w:rsid w:val="00CD0799"/>
    <w:rsid w:val="00CD0FBD"/>
    <w:rsid w:val="00CD1510"/>
    <w:rsid w:val="00CD168D"/>
    <w:rsid w:val="00CD1A4A"/>
    <w:rsid w:val="00CD1D0E"/>
    <w:rsid w:val="00CD1DF9"/>
    <w:rsid w:val="00CD2083"/>
    <w:rsid w:val="00CD20E2"/>
    <w:rsid w:val="00CD3A12"/>
    <w:rsid w:val="00CD3DE3"/>
    <w:rsid w:val="00CD3E1D"/>
    <w:rsid w:val="00CD4D4D"/>
    <w:rsid w:val="00CD5136"/>
    <w:rsid w:val="00CD5EA9"/>
    <w:rsid w:val="00CD60A8"/>
    <w:rsid w:val="00CD644E"/>
    <w:rsid w:val="00CD6CB2"/>
    <w:rsid w:val="00CD6F15"/>
    <w:rsid w:val="00CD7551"/>
    <w:rsid w:val="00CE04C0"/>
    <w:rsid w:val="00CE3559"/>
    <w:rsid w:val="00CE564A"/>
    <w:rsid w:val="00CE5AE2"/>
    <w:rsid w:val="00CE5C91"/>
    <w:rsid w:val="00CE62E2"/>
    <w:rsid w:val="00CE6C04"/>
    <w:rsid w:val="00CE7457"/>
    <w:rsid w:val="00CF0CB2"/>
    <w:rsid w:val="00CF179C"/>
    <w:rsid w:val="00CF1919"/>
    <w:rsid w:val="00CF1E37"/>
    <w:rsid w:val="00CF20BB"/>
    <w:rsid w:val="00CF214B"/>
    <w:rsid w:val="00CF3579"/>
    <w:rsid w:val="00CF3B80"/>
    <w:rsid w:val="00CF3D68"/>
    <w:rsid w:val="00CF3F53"/>
    <w:rsid w:val="00CF40E2"/>
    <w:rsid w:val="00CF45C5"/>
    <w:rsid w:val="00CF4810"/>
    <w:rsid w:val="00CF5315"/>
    <w:rsid w:val="00CF5AF3"/>
    <w:rsid w:val="00CF6287"/>
    <w:rsid w:val="00D0052B"/>
    <w:rsid w:val="00D00F68"/>
    <w:rsid w:val="00D0101C"/>
    <w:rsid w:val="00D012B4"/>
    <w:rsid w:val="00D01399"/>
    <w:rsid w:val="00D03456"/>
    <w:rsid w:val="00D03EDA"/>
    <w:rsid w:val="00D040D7"/>
    <w:rsid w:val="00D04DAF"/>
    <w:rsid w:val="00D06156"/>
    <w:rsid w:val="00D06181"/>
    <w:rsid w:val="00D06520"/>
    <w:rsid w:val="00D06C75"/>
    <w:rsid w:val="00D0732D"/>
    <w:rsid w:val="00D07843"/>
    <w:rsid w:val="00D0799A"/>
    <w:rsid w:val="00D07C14"/>
    <w:rsid w:val="00D107AA"/>
    <w:rsid w:val="00D1084A"/>
    <w:rsid w:val="00D1304C"/>
    <w:rsid w:val="00D138B9"/>
    <w:rsid w:val="00D1484E"/>
    <w:rsid w:val="00D163A0"/>
    <w:rsid w:val="00D164D1"/>
    <w:rsid w:val="00D1714A"/>
    <w:rsid w:val="00D20367"/>
    <w:rsid w:val="00D208F3"/>
    <w:rsid w:val="00D228C0"/>
    <w:rsid w:val="00D24011"/>
    <w:rsid w:val="00D26234"/>
    <w:rsid w:val="00D27159"/>
    <w:rsid w:val="00D27209"/>
    <w:rsid w:val="00D274E8"/>
    <w:rsid w:val="00D27BAF"/>
    <w:rsid w:val="00D3080C"/>
    <w:rsid w:val="00D30E32"/>
    <w:rsid w:val="00D31F49"/>
    <w:rsid w:val="00D31F88"/>
    <w:rsid w:val="00D32809"/>
    <w:rsid w:val="00D32B1A"/>
    <w:rsid w:val="00D32B5C"/>
    <w:rsid w:val="00D32BC6"/>
    <w:rsid w:val="00D32D0F"/>
    <w:rsid w:val="00D338AF"/>
    <w:rsid w:val="00D338F0"/>
    <w:rsid w:val="00D34548"/>
    <w:rsid w:val="00D35AB4"/>
    <w:rsid w:val="00D36B57"/>
    <w:rsid w:val="00D3719B"/>
    <w:rsid w:val="00D37D67"/>
    <w:rsid w:val="00D4029A"/>
    <w:rsid w:val="00D4036D"/>
    <w:rsid w:val="00D4087F"/>
    <w:rsid w:val="00D40973"/>
    <w:rsid w:val="00D4112B"/>
    <w:rsid w:val="00D41EF7"/>
    <w:rsid w:val="00D423CA"/>
    <w:rsid w:val="00D44940"/>
    <w:rsid w:val="00D44B22"/>
    <w:rsid w:val="00D452A8"/>
    <w:rsid w:val="00D453D5"/>
    <w:rsid w:val="00D45607"/>
    <w:rsid w:val="00D4561D"/>
    <w:rsid w:val="00D45D13"/>
    <w:rsid w:val="00D46141"/>
    <w:rsid w:val="00D463DB"/>
    <w:rsid w:val="00D4690B"/>
    <w:rsid w:val="00D4762F"/>
    <w:rsid w:val="00D50085"/>
    <w:rsid w:val="00D50543"/>
    <w:rsid w:val="00D50E65"/>
    <w:rsid w:val="00D50F32"/>
    <w:rsid w:val="00D52F80"/>
    <w:rsid w:val="00D530CD"/>
    <w:rsid w:val="00D53B41"/>
    <w:rsid w:val="00D53BAE"/>
    <w:rsid w:val="00D5432A"/>
    <w:rsid w:val="00D54F50"/>
    <w:rsid w:val="00D56791"/>
    <w:rsid w:val="00D569D6"/>
    <w:rsid w:val="00D6010F"/>
    <w:rsid w:val="00D60352"/>
    <w:rsid w:val="00D603BB"/>
    <w:rsid w:val="00D6053D"/>
    <w:rsid w:val="00D60624"/>
    <w:rsid w:val="00D61048"/>
    <w:rsid w:val="00D6194A"/>
    <w:rsid w:val="00D624E1"/>
    <w:rsid w:val="00D633D3"/>
    <w:rsid w:val="00D6377E"/>
    <w:rsid w:val="00D640C8"/>
    <w:rsid w:val="00D6472C"/>
    <w:rsid w:val="00D65037"/>
    <w:rsid w:val="00D6533C"/>
    <w:rsid w:val="00D657FD"/>
    <w:rsid w:val="00D65EB5"/>
    <w:rsid w:val="00D66304"/>
    <w:rsid w:val="00D678E7"/>
    <w:rsid w:val="00D7041B"/>
    <w:rsid w:val="00D706E4"/>
    <w:rsid w:val="00D708D4"/>
    <w:rsid w:val="00D71365"/>
    <w:rsid w:val="00D7194A"/>
    <w:rsid w:val="00D73852"/>
    <w:rsid w:val="00D74491"/>
    <w:rsid w:val="00D7467B"/>
    <w:rsid w:val="00D7565C"/>
    <w:rsid w:val="00D75DC2"/>
    <w:rsid w:val="00D75E19"/>
    <w:rsid w:val="00D76D85"/>
    <w:rsid w:val="00D76FFD"/>
    <w:rsid w:val="00D7772A"/>
    <w:rsid w:val="00D77BB0"/>
    <w:rsid w:val="00D80029"/>
    <w:rsid w:val="00D80D6A"/>
    <w:rsid w:val="00D810A4"/>
    <w:rsid w:val="00D81565"/>
    <w:rsid w:val="00D81991"/>
    <w:rsid w:val="00D81A75"/>
    <w:rsid w:val="00D82320"/>
    <w:rsid w:val="00D83C09"/>
    <w:rsid w:val="00D84013"/>
    <w:rsid w:val="00D841EB"/>
    <w:rsid w:val="00D850B9"/>
    <w:rsid w:val="00D850EC"/>
    <w:rsid w:val="00D8586D"/>
    <w:rsid w:val="00D858BF"/>
    <w:rsid w:val="00D85BC9"/>
    <w:rsid w:val="00D863DD"/>
    <w:rsid w:val="00D874F6"/>
    <w:rsid w:val="00D8752E"/>
    <w:rsid w:val="00D878A4"/>
    <w:rsid w:val="00D921F6"/>
    <w:rsid w:val="00D92ED4"/>
    <w:rsid w:val="00D93105"/>
    <w:rsid w:val="00D9404A"/>
    <w:rsid w:val="00D9442C"/>
    <w:rsid w:val="00D944EB"/>
    <w:rsid w:val="00D94A47"/>
    <w:rsid w:val="00D94B09"/>
    <w:rsid w:val="00D959C1"/>
    <w:rsid w:val="00D95E19"/>
    <w:rsid w:val="00D96593"/>
    <w:rsid w:val="00D9730D"/>
    <w:rsid w:val="00DA0650"/>
    <w:rsid w:val="00DA0717"/>
    <w:rsid w:val="00DA11E5"/>
    <w:rsid w:val="00DA26BF"/>
    <w:rsid w:val="00DA2A59"/>
    <w:rsid w:val="00DA6382"/>
    <w:rsid w:val="00DA6397"/>
    <w:rsid w:val="00DA7C28"/>
    <w:rsid w:val="00DA7CA4"/>
    <w:rsid w:val="00DB0126"/>
    <w:rsid w:val="00DB04C3"/>
    <w:rsid w:val="00DB05AA"/>
    <w:rsid w:val="00DB218D"/>
    <w:rsid w:val="00DB3111"/>
    <w:rsid w:val="00DB3815"/>
    <w:rsid w:val="00DB3884"/>
    <w:rsid w:val="00DB3DAB"/>
    <w:rsid w:val="00DB4B0E"/>
    <w:rsid w:val="00DC050B"/>
    <w:rsid w:val="00DC0A8F"/>
    <w:rsid w:val="00DC20D2"/>
    <w:rsid w:val="00DC2556"/>
    <w:rsid w:val="00DC3404"/>
    <w:rsid w:val="00DC4608"/>
    <w:rsid w:val="00DC463D"/>
    <w:rsid w:val="00DC48C0"/>
    <w:rsid w:val="00DC4BC9"/>
    <w:rsid w:val="00DC538E"/>
    <w:rsid w:val="00DC6BDB"/>
    <w:rsid w:val="00DC706F"/>
    <w:rsid w:val="00DC719F"/>
    <w:rsid w:val="00DC79B8"/>
    <w:rsid w:val="00DC7EC7"/>
    <w:rsid w:val="00DD04A2"/>
    <w:rsid w:val="00DD04F9"/>
    <w:rsid w:val="00DD0CBB"/>
    <w:rsid w:val="00DD15F1"/>
    <w:rsid w:val="00DD1C42"/>
    <w:rsid w:val="00DD267B"/>
    <w:rsid w:val="00DD2826"/>
    <w:rsid w:val="00DD2A44"/>
    <w:rsid w:val="00DD3A2F"/>
    <w:rsid w:val="00DD4010"/>
    <w:rsid w:val="00DD5308"/>
    <w:rsid w:val="00DD55BE"/>
    <w:rsid w:val="00DD629C"/>
    <w:rsid w:val="00DD66E3"/>
    <w:rsid w:val="00DE04A0"/>
    <w:rsid w:val="00DE0B71"/>
    <w:rsid w:val="00DE2568"/>
    <w:rsid w:val="00DE4443"/>
    <w:rsid w:val="00DE4782"/>
    <w:rsid w:val="00DE485B"/>
    <w:rsid w:val="00DE4BF6"/>
    <w:rsid w:val="00DE548F"/>
    <w:rsid w:val="00DE5BDA"/>
    <w:rsid w:val="00DE69CE"/>
    <w:rsid w:val="00DE6C7C"/>
    <w:rsid w:val="00DE7D42"/>
    <w:rsid w:val="00DF0693"/>
    <w:rsid w:val="00DF231C"/>
    <w:rsid w:val="00DF3504"/>
    <w:rsid w:val="00DF500D"/>
    <w:rsid w:val="00DF55AF"/>
    <w:rsid w:val="00DF6020"/>
    <w:rsid w:val="00DF6066"/>
    <w:rsid w:val="00DF694A"/>
    <w:rsid w:val="00E002FD"/>
    <w:rsid w:val="00E0108B"/>
    <w:rsid w:val="00E021E4"/>
    <w:rsid w:val="00E0239E"/>
    <w:rsid w:val="00E02632"/>
    <w:rsid w:val="00E02C58"/>
    <w:rsid w:val="00E03421"/>
    <w:rsid w:val="00E036B0"/>
    <w:rsid w:val="00E03CBB"/>
    <w:rsid w:val="00E03FF8"/>
    <w:rsid w:val="00E04D28"/>
    <w:rsid w:val="00E0647A"/>
    <w:rsid w:val="00E077C2"/>
    <w:rsid w:val="00E07A11"/>
    <w:rsid w:val="00E10119"/>
    <w:rsid w:val="00E10926"/>
    <w:rsid w:val="00E10A40"/>
    <w:rsid w:val="00E10CD2"/>
    <w:rsid w:val="00E10D57"/>
    <w:rsid w:val="00E11CC2"/>
    <w:rsid w:val="00E11CE9"/>
    <w:rsid w:val="00E127EC"/>
    <w:rsid w:val="00E12C50"/>
    <w:rsid w:val="00E1330E"/>
    <w:rsid w:val="00E133CF"/>
    <w:rsid w:val="00E13EB3"/>
    <w:rsid w:val="00E14C18"/>
    <w:rsid w:val="00E14E64"/>
    <w:rsid w:val="00E150A9"/>
    <w:rsid w:val="00E152D7"/>
    <w:rsid w:val="00E15BBF"/>
    <w:rsid w:val="00E15DF9"/>
    <w:rsid w:val="00E16745"/>
    <w:rsid w:val="00E16A6C"/>
    <w:rsid w:val="00E16EB9"/>
    <w:rsid w:val="00E176C3"/>
    <w:rsid w:val="00E17CBB"/>
    <w:rsid w:val="00E17D72"/>
    <w:rsid w:val="00E20044"/>
    <w:rsid w:val="00E21171"/>
    <w:rsid w:val="00E2239B"/>
    <w:rsid w:val="00E22907"/>
    <w:rsid w:val="00E24039"/>
    <w:rsid w:val="00E242A9"/>
    <w:rsid w:val="00E25D23"/>
    <w:rsid w:val="00E25DA1"/>
    <w:rsid w:val="00E25F8D"/>
    <w:rsid w:val="00E26F6E"/>
    <w:rsid w:val="00E272D1"/>
    <w:rsid w:val="00E279A5"/>
    <w:rsid w:val="00E27CFE"/>
    <w:rsid w:val="00E3014E"/>
    <w:rsid w:val="00E30395"/>
    <w:rsid w:val="00E30BBE"/>
    <w:rsid w:val="00E3167B"/>
    <w:rsid w:val="00E32759"/>
    <w:rsid w:val="00E33B0B"/>
    <w:rsid w:val="00E36302"/>
    <w:rsid w:val="00E37AF3"/>
    <w:rsid w:val="00E41B7A"/>
    <w:rsid w:val="00E41C33"/>
    <w:rsid w:val="00E420E2"/>
    <w:rsid w:val="00E4289D"/>
    <w:rsid w:val="00E42B6C"/>
    <w:rsid w:val="00E42B83"/>
    <w:rsid w:val="00E430EB"/>
    <w:rsid w:val="00E4318A"/>
    <w:rsid w:val="00E43256"/>
    <w:rsid w:val="00E43484"/>
    <w:rsid w:val="00E43B96"/>
    <w:rsid w:val="00E44A46"/>
    <w:rsid w:val="00E44DB4"/>
    <w:rsid w:val="00E458DA"/>
    <w:rsid w:val="00E45D2D"/>
    <w:rsid w:val="00E45E4D"/>
    <w:rsid w:val="00E470B4"/>
    <w:rsid w:val="00E4743A"/>
    <w:rsid w:val="00E47ABA"/>
    <w:rsid w:val="00E5014F"/>
    <w:rsid w:val="00E509B2"/>
    <w:rsid w:val="00E526B0"/>
    <w:rsid w:val="00E530DF"/>
    <w:rsid w:val="00E536FA"/>
    <w:rsid w:val="00E53FB1"/>
    <w:rsid w:val="00E541A9"/>
    <w:rsid w:val="00E54AF6"/>
    <w:rsid w:val="00E54E7F"/>
    <w:rsid w:val="00E551C6"/>
    <w:rsid w:val="00E557DC"/>
    <w:rsid w:val="00E55BB6"/>
    <w:rsid w:val="00E55F4F"/>
    <w:rsid w:val="00E5649A"/>
    <w:rsid w:val="00E564A7"/>
    <w:rsid w:val="00E5676D"/>
    <w:rsid w:val="00E57263"/>
    <w:rsid w:val="00E57373"/>
    <w:rsid w:val="00E57651"/>
    <w:rsid w:val="00E57EB9"/>
    <w:rsid w:val="00E60E93"/>
    <w:rsid w:val="00E61C80"/>
    <w:rsid w:val="00E62C24"/>
    <w:rsid w:val="00E62C6D"/>
    <w:rsid w:val="00E631EC"/>
    <w:rsid w:val="00E636E7"/>
    <w:rsid w:val="00E639EF"/>
    <w:rsid w:val="00E64D71"/>
    <w:rsid w:val="00E64EE7"/>
    <w:rsid w:val="00E653BD"/>
    <w:rsid w:val="00E6542A"/>
    <w:rsid w:val="00E655F1"/>
    <w:rsid w:val="00E65DCF"/>
    <w:rsid w:val="00E66360"/>
    <w:rsid w:val="00E669F9"/>
    <w:rsid w:val="00E670A5"/>
    <w:rsid w:val="00E67A7F"/>
    <w:rsid w:val="00E67EC0"/>
    <w:rsid w:val="00E70CA5"/>
    <w:rsid w:val="00E71D21"/>
    <w:rsid w:val="00E71F2B"/>
    <w:rsid w:val="00E730CE"/>
    <w:rsid w:val="00E733EB"/>
    <w:rsid w:val="00E73F9E"/>
    <w:rsid w:val="00E744B8"/>
    <w:rsid w:val="00E757D6"/>
    <w:rsid w:val="00E75901"/>
    <w:rsid w:val="00E7689D"/>
    <w:rsid w:val="00E769AB"/>
    <w:rsid w:val="00E76ACD"/>
    <w:rsid w:val="00E80733"/>
    <w:rsid w:val="00E807EF"/>
    <w:rsid w:val="00E82A6A"/>
    <w:rsid w:val="00E82F7E"/>
    <w:rsid w:val="00E833D3"/>
    <w:rsid w:val="00E83B0A"/>
    <w:rsid w:val="00E857E3"/>
    <w:rsid w:val="00E85A0E"/>
    <w:rsid w:val="00E861F7"/>
    <w:rsid w:val="00E876F6"/>
    <w:rsid w:val="00E87D17"/>
    <w:rsid w:val="00E900D7"/>
    <w:rsid w:val="00E905A6"/>
    <w:rsid w:val="00E9068C"/>
    <w:rsid w:val="00E91227"/>
    <w:rsid w:val="00E925E0"/>
    <w:rsid w:val="00E92BB6"/>
    <w:rsid w:val="00E93950"/>
    <w:rsid w:val="00E93E38"/>
    <w:rsid w:val="00E9424E"/>
    <w:rsid w:val="00E944DA"/>
    <w:rsid w:val="00E94596"/>
    <w:rsid w:val="00E9474E"/>
    <w:rsid w:val="00E971C0"/>
    <w:rsid w:val="00E975F3"/>
    <w:rsid w:val="00EA029B"/>
    <w:rsid w:val="00EA10D0"/>
    <w:rsid w:val="00EA16FB"/>
    <w:rsid w:val="00EA19AD"/>
    <w:rsid w:val="00EA1A12"/>
    <w:rsid w:val="00EA4ACD"/>
    <w:rsid w:val="00EA4D8F"/>
    <w:rsid w:val="00EA520A"/>
    <w:rsid w:val="00EA6585"/>
    <w:rsid w:val="00EA6906"/>
    <w:rsid w:val="00EA6A1E"/>
    <w:rsid w:val="00EA6B41"/>
    <w:rsid w:val="00EA6F33"/>
    <w:rsid w:val="00EA74D3"/>
    <w:rsid w:val="00EA7CFF"/>
    <w:rsid w:val="00EB081E"/>
    <w:rsid w:val="00EB1F07"/>
    <w:rsid w:val="00EB3596"/>
    <w:rsid w:val="00EB3D20"/>
    <w:rsid w:val="00EB40B7"/>
    <w:rsid w:val="00EB4832"/>
    <w:rsid w:val="00EB5969"/>
    <w:rsid w:val="00EB5A92"/>
    <w:rsid w:val="00EB5B78"/>
    <w:rsid w:val="00EB6121"/>
    <w:rsid w:val="00EB6B4D"/>
    <w:rsid w:val="00EB7A0D"/>
    <w:rsid w:val="00EC0074"/>
    <w:rsid w:val="00EC0F12"/>
    <w:rsid w:val="00EC19C0"/>
    <w:rsid w:val="00EC1AC1"/>
    <w:rsid w:val="00EC1E47"/>
    <w:rsid w:val="00EC2918"/>
    <w:rsid w:val="00EC3C73"/>
    <w:rsid w:val="00EC4022"/>
    <w:rsid w:val="00EC43D3"/>
    <w:rsid w:val="00EC4CD7"/>
    <w:rsid w:val="00EC5E9D"/>
    <w:rsid w:val="00EC62BB"/>
    <w:rsid w:val="00EC6BF3"/>
    <w:rsid w:val="00EC7146"/>
    <w:rsid w:val="00EC7378"/>
    <w:rsid w:val="00EC754B"/>
    <w:rsid w:val="00EC7ABF"/>
    <w:rsid w:val="00EC7DB6"/>
    <w:rsid w:val="00ED026C"/>
    <w:rsid w:val="00ED0E14"/>
    <w:rsid w:val="00ED3C85"/>
    <w:rsid w:val="00ED3E3E"/>
    <w:rsid w:val="00ED4629"/>
    <w:rsid w:val="00ED46BC"/>
    <w:rsid w:val="00ED5C33"/>
    <w:rsid w:val="00ED5D38"/>
    <w:rsid w:val="00ED73AA"/>
    <w:rsid w:val="00ED7BE0"/>
    <w:rsid w:val="00ED7EC7"/>
    <w:rsid w:val="00EE08C8"/>
    <w:rsid w:val="00EE11A4"/>
    <w:rsid w:val="00EE2442"/>
    <w:rsid w:val="00EE2842"/>
    <w:rsid w:val="00EE3252"/>
    <w:rsid w:val="00EE33C6"/>
    <w:rsid w:val="00EE3742"/>
    <w:rsid w:val="00EE3E60"/>
    <w:rsid w:val="00EE41DE"/>
    <w:rsid w:val="00EE46F1"/>
    <w:rsid w:val="00EE48F1"/>
    <w:rsid w:val="00EE4B29"/>
    <w:rsid w:val="00EE4F19"/>
    <w:rsid w:val="00EE5017"/>
    <w:rsid w:val="00EE52C3"/>
    <w:rsid w:val="00EE5BB2"/>
    <w:rsid w:val="00EE5E6D"/>
    <w:rsid w:val="00EE6679"/>
    <w:rsid w:val="00EE674A"/>
    <w:rsid w:val="00EE6BE9"/>
    <w:rsid w:val="00EE7354"/>
    <w:rsid w:val="00EE7541"/>
    <w:rsid w:val="00EE7A21"/>
    <w:rsid w:val="00EE7C14"/>
    <w:rsid w:val="00EF035B"/>
    <w:rsid w:val="00EF0513"/>
    <w:rsid w:val="00EF0BF9"/>
    <w:rsid w:val="00EF18B1"/>
    <w:rsid w:val="00EF1BA7"/>
    <w:rsid w:val="00EF1D12"/>
    <w:rsid w:val="00EF1F8B"/>
    <w:rsid w:val="00EF265D"/>
    <w:rsid w:val="00EF4245"/>
    <w:rsid w:val="00EF5217"/>
    <w:rsid w:val="00EF6FB4"/>
    <w:rsid w:val="00EF756D"/>
    <w:rsid w:val="00EF7A53"/>
    <w:rsid w:val="00EF7C73"/>
    <w:rsid w:val="00F00A4F"/>
    <w:rsid w:val="00F00C94"/>
    <w:rsid w:val="00F00EE4"/>
    <w:rsid w:val="00F00F34"/>
    <w:rsid w:val="00F01888"/>
    <w:rsid w:val="00F0236A"/>
    <w:rsid w:val="00F02406"/>
    <w:rsid w:val="00F031DB"/>
    <w:rsid w:val="00F03578"/>
    <w:rsid w:val="00F042E2"/>
    <w:rsid w:val="00F04A7C"/>
    <w:rsid w:val="00F05352"/>
    <w:rsid w:val="00F05BAA"/>
    <w:rsid w:val="00F065B5"/>
    <w:rsid w:val="00F1089E"/>
    <w:rsid w:val="00F1109E"/>
    <w:rsid w:val="00F123AE"/>
    <w:rsid w:val="00F12D31"/>
    <w:rsid w:val="00F1368D"/>
    <w:rsid w:val="00F136B1"/>
    <w:rsid w:val="00F13FBD"/>
    <w:rsid w:val="00F1441A"/>
    <w:rsid w:val="00F14FFC"/>
    <w:rsid w:val="00F1583B"/>
    <w:rsid w:val="00F166AE"/>
    <w:rsid w:val="00F166E8"/>
    <w:rsid w:val="00F20707"/>
    <w:rsid w:val="00F210AF"/>
    <w:rsid w:val="00F211D5"/>
    <w:rsid w:val="00F21371"/>
    <w:rsid w:val="00F214B9"/>
    <w:rsid w:val="00F223E4"/>
    <w:rsid w:val="00F229DE"/>
    <w:rsid w:val="00F22C91"/>
    <w:rsid w:val="00F22D6C"/>
    <w:rsid w:val="00F25CEF"/>
    <w:rsid w:val="00F26F8B"/>
    <w:rsid w:val="00F30B17"/>
    <w:rsid w:val="00F30D68"/>
    <w:rsid w:val="00F30DFC"/>
    <w:rsid w:val="00F31323"/>
    <w:rsid w:val="00F3150E"/>
    <w:rsid w:val="00F316D0"/>
    <w:rsid w:val="00F3279B"/>
    <w:rsid w:val="00F32E89"/>
    <w:rsid w:val="00F33538"/>
    <w:rsid w:val="00F33676"/>
    <w:rsid w:val="00F345FE"/>
    <w:rsid w:val="00F34C99"/>
    <w:rsid w:val="00F35F3E"/>
    <w:rsid w:val="00F36905"/>
    <w:rsid w:val="00F36E99"/>
    <w:rsid w:val="00F37793"/>
    <w:rsid w:val="00F41895"/>
    <w:rsid w:val="00F4228C"/>
    <w:rsid w:val="00F423FA"/>
    <w:rsid w:val="00F42BA5"/>
    <w:rsid w:val="00F42E8F"/>
    <w:rsid w:val="00F43DAA"/>
    <w:rsid w:val="00F4490F"/>
    <w:rsid w:val="00F44A52"/>
    <w:rsid w:val="00F451CB"/>
    <w:rsid w:val="00F456FF"/>
    <w:rsid w:val="00F4628D"/>
    <w:rsid w:val="00F464D3"/>
    <w:rsid w:val="00F46768"/>
    <w:rsid w:val="00F4678F"/>
    <w:rsid w:val="00F47253"/>
    <w:rsid w:val="00F519C4"/>
    <w:rsid w:val="00F51B70"/>
    <w:rsid w:val="00F52B99"/>
    <w:rsid w:val="00F53A1C"/>
    <w:rsid w:val="00F548E1"/>
    <w:rsid w:val="00F54AD6"/>
    <w:rsid w:val="00F54BFD"/>
    <w:rsid w:val="00F54CB2"/>
    <w:rsid w:val="00F5500D"/>
    <w:rsid w:val="00F5616A"/>
    <w:rsid w:val="00F56573"/>
    <w:rsid w:val="00F56C06"/>
    <w:rsid w:val="00F56F42"/>
    <w:rsid w:val="00F57B79"/>
    <w:rsid w:val="00F57FC1"/>
    <w:rsid w:val="00F60565"/>
    <w:rsid w:val="00F60EA0"/>
    <w:rsid w:val="00F61BD7"/>
    <w:rsid w:val="00F61CB1"/>
    <w:rsid w:val="00F620FA"/>
    <w:rsid w:val="00F639E6"/>
    <w:rsid w:val="00F64709"/>
    <w:rsid w:val="00F65428"/>
    <w:rsid w:val="00F6575A"/>
    <w:rsid w:val="00F65F09"/>
    <w:rsid w:val="00F674E6"/>
    <w:rsid w:val="00F67B7B"/>
    <w:rsid w:val="00F70541"/>
    <w:rsid w:val="00F708B4"/>
    <w:rsid w:val="00F70C20"/>
    <w:rsid w:val="00F70EAC"/>
    <w:rsid w:val="00F71B08"/>
    <w:rsid w:val="00F738BB"/>
    <w:rsid w:val="00F73C6A"/>
    <w:rsid w:val="00F73F78"/>
    <w:rsid w:val="00F74C30"/>
    <w:rsid w:val="00F75444"/>
    <w:rsid w:val="00F75677"/>
    <w:rsid w:val="00F76177"/>
    <w:rsid w:val="00F764D2"/>
    <w:rsid w:val="00F76539"/>
    <w:rsid w:val="00F76CA1"/>
    <w:rsid w:val="00F76DF2"/>
    <w:rsid w:val="00F77192"/>
    <w:rsid w:val="00F80FDF"/>
    <w:rsid w:val="00F821F4"/>
    <w:rsid w:val="00F8233E"/>
    <w:rsid w:val="00F82E74"/>
    <w:rsid w:val="00F82EC1"/>
    <w:rsid w:val="00F83890"/>
    <w:rsid w:val="00F83D4B"/>
    <w:rsid w:val="00F8426C"/>
    <w:rsid w:val="00F84323"/>
    <w:rsid w:val="00F8575C"/>
    <w:rsid w:val="00F85B91"/>
    <w:rsid w:val="00F85F2D"/>
    <w:rsid w:val="00F86B4B"/>
    <w:rsid w:val="00F86BAA"/>
    <w:rsid w:val="00F8740D"/>
    <w:rsid w:val="00F90684"/>
    <w:rsid w:val="00F90D5F"/>
    <w:rsid w:val="00F90E61"/>
    <w:rsid w:val="00F90F2C"/>
    <w:rsid w:val="00F90F74"/>
    <w:rsid w:val="00F91A10"/>
    <w:rsid w:val="00F91DC0"/>
    <w:rsid w:val="00F9573B"/>
    <w:rsid w:val="00F9603E"/>
    <w:rsid w:val="00F967D1"/>
    <w:rsid w:val="00F97467"/>
    <w:rsid w:val="00F974EC"/>
    <w:rsid w:val="00F976D8"/>
    <w:rsid w:val="00FA117E"/>
    <w:rsid w:val="00FA179C"/>
    <w:rsid w:val="00FA18C0"/>
    <w:rsid w:val="00FA190D"/>
    <w:rsid w:val="00FA1D7B"/>
    <w:rsid w:val="00FA1D93"/>
    <w:rsid w:val="00FA3560"/>
    <w:rsid w:val="00FA3848"/>
    <w:rsid w:val="00FA427C"/>
    <w:rsid w:val="00FA43BC"/>
    <w:rsid w:val="00FA4653"/>
    <w:rsid w:val="00FA4C92"/>
    <w:rsid w:val="00FA5547"/>
    <w:rsid w:val="00FA5FF3"/>
    <w:rsid w:val="00FA62A4"/>
    <w:rsid w:val="00FB125C"/>
    <w:rsid w:val="00FB1468"/>
    <w:rsid w:val="00FB17A1"/>
    <w:rsid w:val="00FB32AA"/>
    <w:rsid w:val="00FB35A6"/>
    <w:rsid w:val="00FB3627"/>
    <w:rsid w:val="00FB461B"/>
    <w:rsid w:val="00FB48F7"/>
    <w:rsid w:val="00FB5BA3"/>
    <w:rsid w:val="00FB6256"/>
    <w:rsid w:val="00FB7F1C"/>
    <w:rsid w:val="00FC0B4B"/>
    <w:rsid w:val="00FC23B4"/>
    <w:rsid w:val="00FC2402"/>
    <w:rsid w:val="00FC2AB9"/>
    <w:rsid w:val="00FC4E41"/>
    <w:rsid w:val="00FC504A"/>
    <w:rsid w:val="00FC5581"/>
    <w:rsid w:val="00FC5D9D"/>
    <w:rsid w:val="00FC5FC2"/>
    <w:rsid w:val="00FC6485"/>
    <w:rsid w:val="00FC6F83"/>
    <w:rsid w:val="00FC7407"/>
    <w:rsid w:val="00FC7AB3"/>
    <w:rsid w:val="00FC7F48"/>
    <w:rsid w:val="00FD0169"/>
    <w:rsid w:val="00FD0B70"/>
    <w:rsid w:val="00FD0FA0"/>
    <w:rsid w:val="00FD1995"/>
    <w:rsid w:val="00FD2B2C"/>
    <w:rsid w:val="00FD340A"/>
    <w:rsid w:val="00FD370F"/>
    <w:rsid w:val="00FD39CD"/>
    <w:rsid w:val="00FD3C99"/>
    <w:rsid w:val="00FD3E2A"/>
    <w:rsid w:val="00FD3F65"/>
    <w:rsid w:val="00FD490B"/>
    <w:rsid w:val="00FD6E08"/>
    <w:rsid w:val="00FD7F63"/>
    <w:rsid w:val="00FE0437"/>
    <w:rsid w:val="00FE0BDC"/>
    <w:rsid w:val="00FE1A87"/>
    <w:rsid w:val="00FE2560"/>
    <w:rsid w:val="00FE3811"/>
    <w:rsid w:val="00FE3E0A"/>
    <w:rsid w:val="00FE48F7"/>
    <w:rsid w:val="00FE51DA"/>
    <w:rsid w:val="00FE5D3D"/>
    <w:rsid w:val="00FE630E"/>
    <w:rsid w:val="00FE76DF"/>
    <w:rsid w:val="00FE7F05"/>
    <w:rsid w:val="00FF00EE"/>
    <w:rsid w:val="00FF07F4"/>
    <w:rsid w:val="00FF14F3"/>
    <w:rsid w:val="00FF2E9E"/>
    <w:rsid w:val="00FF37EA"/>
    <w:rsid w:val="00FF3854"/>
    <w:rsid w:val="00FF3A58"/>
    <w:rsid w:val="00FF3C8D"/>
    <w:rsid w:val="00FF42BC"/>
    <w:rsid w:val="00FF4549"/>
    <w:rsid w:val="00FF4B10"/>
    <w:rsid w:val="00FF50B6"/>
    <w:rsid w:val="00FF6202"/>
    <w:rsid w:val="00FF673E"/>
    <w:rsid w:val="00FF6C3A"/>
    <w:rsid w:val="00FF7B7E"/>
    <w:rsid w:val="185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99" w:name="heading 7"/>
    <w:lsdException w:qFormat="1" w:uiPriority="99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99" w:semiHidden="0" w:name="toc 5"/>
    <w:lsdException w:qFormat="1" w:uiPriority="99" w:semiHidden="0" w:name="toc 6"/>
    <w:lsdException w:uiPriority="99" w:semiHidden="0" w:name="toc 7"/>
    <w:lsdException w:qFormat="1" w:uiPriority="99" w:semiHidden="0" w:name="toc 8"/>
    <w:lsdException w:qFormat="1" w:uiPriority="9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5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6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82"/>
    <w:qFormat/>
    <w:uiPriority w:val="0"/>
    <w:pPr>
      <w:keepNext/>
      <w:jc w:val="center"/>
      <w:outlineLvl w:val="2"/>
    </w:pPr>
    <w:rPr>
      <w:rFonts w:eastAsia="黑体"/>
      <w:b/>
    </w:rPr>
  </w:style>
  <w:style w:type="paragraph" w:styleId="5">
    <w:name w:val="heading 4"/>
    <w:basedOn w:val="1"/>
    <w:next w:val="1"/>
    <w:link w:val="66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77"/>
    <w:semiHidden/>
    <w:unhideWhenUsed/>
    <w:qFormat/>
    <w:uiPriority w:val="0"/>
    <w:pPr>
      <w:widowControl/>
      <w:tabs>
        <w:tab w:val="left" w:pos="1008"/>
      </w:tabs>
      <w:spacing w:before="60" w:after="60"/>
      <w:ind w:left="1008" w:hanging="1008"/>
      <w:outlineLvl w:val="4"/>
    </w:pPr>
    <w:rPr>
      <w:rFonts w:ascii="Arial" w:hAnsi="Arial" w:eastAsia="Arial Unicode MS" w:cs="Arial Unicode MS"/>
      <w:b/>
      <w:bCs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78"/>
    <w:semiHidden/>
    <w:unhideWhenUsed/>
    <w:qFormat/>
    <w:uiPriority w:val="0"/>
    <w:pPr>
      <w:widowControl/>
      <w:tabs>
        <w:tab w:val="left" w:pos="1152"/>
      </w:tabs>
      <w:spacing w:before="60" w:after="60"/>
      <w:ind w:left="1152" w:hanging="1152"/>
      <w:outlineLvl w:val="5"/>
    </w:pPr>
    <w:rPr>
      <w:rFonts w:ascii="Arial" w:hAnsi="Arial"/>
      <w:b/>
      <w:bCs/>
      <w:caps/>
      <w:kern w:val="0"/>
      <w:sz w:val="28"/>
      <w:szCs w:val="22"/>
      <w:lang w:eastAsia="en-US"/>
    </w:rPr>
  </w:style>
  <w:style w:type="paragraph" w:styleId="8">
    <w:name w:val="heading 7"/>
    <w:basedOn w:val="1"/>
    <w:next w:val="1"/>
    <w:link w:val="79"/>
    <w:semiHidden/>
    <w:unhideWhenUsed/>
    <w:qFormat/>
    <w:uiPriority w:val="99"/>
    <w:pPr>
      <w:widowControl/>
      <w:tabs>
        <w:tab w:val="left" w:pos="1296"/>
      </w:tabs>
      <w:spacing w:before="60" w:after="60"/>
      <w:ind w:left="1296" w:hanging="1296"/>
      <w:outlineLvl w:val="6"/>
    </w:pPr>
    <w:rPr>
      <w:rFonts w:ascii="Arial" w:hAnsi="Arial"/>
      <w:b/>
      <w:kern w:val="0"/>
      <w:sz w:val="24"/>
      <w:lang w:eastAsia="en-US"/>
    </w:rPr>
  </w:style>
  <w:style w:type="paragraph" w:styleId="9">
    <w:name w:val="heading 8"/>
    <w:basedOn w:val="1"/>
    <w:next w:val="1"/>
    <w:link w:val="80"/>
    <w:semiHidden/>
    <w:unhideWhenUsed/>
    <w:qFormat/>
    <w:uiPriority w:val="99"/>
    <w:pPr>
      <w:widowControl/>
      <w:tabs>
        <w:tab w:val="left" w:pos="1440"/>
      </w:tabs>
      <w:spacing w:before="60" w:after="60"/>
      <w:ind w:left="1440" w:hanging="1440"/>
      <w:outlineLvl w:val="7"/>
    </w:pPr>
    <w:rPr>
      <w:rFonts w:ascii="Arial" w:hAnsi="Arial"/>
      <w:b/>
      <w:iCs/>
      <w:kern w:val="0"/>
      <w:sz w:val="24"/>
      <w:lang w:eastAsia="en-US"/>
    </w:rPr>
  </w:style>
  <w:style w:type="paragraph" w:styleId="10">
    <w:name w:val="heading 9"/>
    <w:basedOn w:val="1"/>
    <w:next w:val="1"/>
    <w:link w:val="81"/>
    <w:semiHidden/>
    <w:unhideWhenUsed/>
    <w:qFormat/>
    <w:uiPriority w:val="0"/>
    <w:pPr>
      <w:widowControl/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35">
    <w:name w:val="Default Paragraph Font"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99"/>
    <w:pPr>
      <w:snapToGrid w:val="0"/>
      <w:ind w:left="1440"/>
      <w:jc w:val="left"/>
    </w:pPr>
    <w:rPr>
      <w:rFonts w:asciiTheme="minorHAnsi" w:hAnsiTheme="minorHAnsi" w:cstheme="minorHAnsi"/>
      <w:kern w:val="0"/>
      <w:sz w:val="18"/>
      <w:szCs w:val="18"/>
    </w:rPr>
  </w:style>
  <w:style w:type="paragraph" w:styleId="12">
    <w:name w:val="caption"/>
    <w:basedOn w:val="1"/>
    <w:next w:val="1"/>
    <w:unhideWhenUsed/>
    <w:qFormat/>
    <w:uiPriority w:val="99"/>
    <w:rPr>
      <w:rFonts w:ascii="Cambria" w:hAnsi="Cambria" w:eastAsia="黑体"/>
      <w:sz w:val="20"/>
      <w:szCs w:val="20"/>
    </w:rPr>
  </w:style>
  <w:style w:type="paragraph" w:styleId="13">
    <w:name w:val="Document Map"/>
    <w:basedOn w:val="1"/>
    <w:link w:val="91"/>
    <w:unhideWhenUsed/>
    <w:qFormat/>
    <w:uiPriority w:val="99"/>
    <w:pPr>
      <w:widowControl/>
      <w:shd w:val="clear" w:color="auto" w:fill="000080"/>
      <w:spacing w:after="120" w:line="295" w:lineRule="atLeast"/>
      <w:jc w:val="left"/>
    </w:pPr>
    <w:rPr>
      <w:rFonts w:ascii="Bosch Office Sans" w:hAnsi="Bosch Office Sans" w:cs="Courier New" w:eastAsiaTheme="minorEastAsia"/>
      <w:kern w:val="0"/>
      <w:sz w:val="22"/>
      <w:szCs w:val="22"/>
      <w:lang w:val="en-GB" w:eastAsia="de-DE"/>
    </w:rPr>
  </w:style>
  <w:style w:type="paragraph" w:styleId="14">
    <w:name w:val="annotation text"/>
    <w:basedOn w:val="1"/>
    <w:link w:val="84"/>
    <w:semiHidden/>
    <w:qFormat/>
    <w:uiPriority w:val="99"/>
    <w:pPr>
      <w:jc w:val="left"/>
    </w:pPr>
  </w:style>
  <w:style w:type="paragraph" w:styleId="15">
    <w:name w:val="Body Text"/>
    <w:basedOn w:val="1"/>
    <w:link w:val="88"/>
    <w:qFormat/>
    <w:uiPriority w:val="99"/>
    <w:pPr>
      <w:spacing w:after="120"/>
    </w:pPr>
  </w:style>
  <w:style w:type="paragraph" w:styleId="16">
    <w:name w:val="Body Text Indent"/>
    <w:basedOn w:val="1"/>
    <w:link w:val="44"/>
    <w:qFormat/>
    <w:uiPriority w:val="0"/>
    <w:pPr>
      <w:spacing w:after="120"/>
      <w:ind w:left="420" w:leftChars="200"/>
    </w:pPr>
  </w:style>
  <w:style w:type="paragraph" w:styleId="17">
    <w:name w:val="toc 5"/>
    <w:basedOn w:val="1"/>
    <w:next w:val="1"/>
    <w:unhideWhenUsed/>
    <w:qFormat/>
    <w:uiPriority w:val="99"/>
    <w:pPr>
      <w:snapToGrid w:val="0"/>
      <w:ind w:left="960"/>
      <w:jc w:val="left"/>
    </w:pPr>
    <w:rPr>
      <w:rFonts w:asciiTheme="minorHAnsi" w:hAnsiTheme="minorHAnsi" w:cstheme="minorHAnsi"/>
      <w:kern w:val="0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20"/>
      <w:jc w:val="left"/>
    </w:pPr>
    <w:rPr>
      <w:rFonts w:ascii="Calibri" w:hAnsi="Calibri" w:eastAsiaTheme="minorHAnsi" w:cstheme="minorBidi"/>
      <w:i/>
      <w:iCs/>
      <w:sz w:val="20"/>
      <w:szCs w:val="20"/>
    </w:rPr>
  </w:style>
  <w:style w:type="paragraph" w:styleId="19">
    <w:name w:val="toc 8"/>
    <w:basedOn w:val="1"/>
    <w:next w:val="1"/>
    <w:unhideWhenUsed/>
    <w:qFormat/>
    <w:uiPriority w:val="99"/>
    <w:pPr>
      <w:snapToGrid w:val="0"/>
      <w:ind w:left="1680"/>
      <w:jc w:val="left"/>
    </w:pPr>
    <w:rPr>
      <w:rFonts w:asciiTheme="minorHAnsi" w:hAnsiTheme="minorHAnsi" w:cstheme="minorHAnsi"/>
      <w:kern w:val="0"/>
      <w:sz w:val="18"/>
      <w:szCs w:val="18"/>
    </w:rPr>
  </w:style>
  <w:style w:type="paragraph" w:styleId="20">
    <w:name w:val="Date"/>
    <w:basedOn w:val="1"/>
    <w:next w:val="1"/>
    <w:link w:val="89"/>
    <w:qFormat/>
    <w:uiPriority w:val="0"/>
    <w:pPr>
      <w:ind w:left="100" w:leftChars="2500"/>
    </w:pPr>
  </w:style>
  <w:style w:type="paragraph" w:styleId="21">
    <w:name w:val="Balloon Text"/>
    <w:basedOn w:val="1"/>
    <w:link w:val="93"/>
    <w:semiHidden/>
    <w:qFormat/>
    <w:uiPriority w:val="99"/>
    <w:rPr>
      <w:sz w:val="18"/>
      <w:szCs w:val="18"/>
    </w:rPr>
  </w:style>
  <w:style w:type="paragraph" w:styleId="22">
    <w:name w:val="footer"/>
    <w:basedOn w:val="1"/>
    <w:link w:val="8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8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tabs>
        <w:tab w:val="left" w:pos="420"/>
        <w:tab w:val="right" w:leader="dot" w:pos="9742"/>
      </w:tabs>
      <w:spacing w:before="120" w:after="120" w:line="276" w:lineRule="auto"/>
      <w:jc w:val="left"/>
    </w:pPr>
    <w:rPr>
      <w:rFonts w:ascii="Arial" w:hAnsi="Arial" w:cs="Arial"/>
      <w:bCs/>
      <w:caps/>
      <w:szCs w:val="21"/>
    </w:rPr>
  </w:style>
  <w:style w:type="paragraph" w:styleId="25">
    <w:name w:val="toc 4"/>
    <w:basedOn w:val="1"/>
    <w:next w:val="1"/>
    <w:unhideWhenUsed/>
    <w:qFormat/>
    <w:uiPriority w:val="39"/>
    <w:pPr>
      <w:snapToGrid w:val="0"/>
      <w:ind w:left="720"/>
      <w:jc w:val="left"/>
    </w:pPr>
    <w:rPr>
      <w:rFonts w:asciiTheme="minorHAnsi" w:hAnsiTheme="minorHAnsi" w:cstheme="minorHAnsi"/>
      <w:kern w:val="0"/>
      <w:sz w:val="18"/>
      <w:szCs w:val="18"/>
    </w:rPr>
  </w:style>
  <w:style w:type="paragraph" w:styleId="26">
    <w:name w:val="toc 6"/>
    <w:basedOn w:val="1"/>
    <w:next w:val="1"/>
    <w:unhideWhenUsed/>
    <w:qFormat/>
    <w:uiPriority w:val="99"/>
    <w:pPr>
      <w:snapToGrid w:val="0"/>
      <w:ind w:left="1200"/>
      <w:jc w:val="left"/>
    </w:pPr>
    <w:rPr>
      <w:rFonts w:asciiTheme="minorHAnsi" w:hAnsiTheme="minorHAnsi" w:cstheme="minorHAnsi"/>
      <w:kern w:val="0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tabs>
        <w:tab w:val="left" w:pos="960"/>
        <w:tab w:val="right" w:leader="dot" w:pos="9627"/>
      </w:tabs>
      <w:ind w:left="210"/>
      <w:jc w:val="left"/>
    </w:pPr>
    <w:rPr>
      <w:rFonts w:ascii="Calibri" w:hAnsi="Calibri" w:eastAsiaTheme="minorHAnsi" w:cstheme="minorBidi"/>
      <w:smallCaps/>
      <w:sz w:val="20"/>
      <w:szCs w:val="20"/>
    </w:rPr>
  </w:style>
  <w:style w:type="paragraph" w:styleId="28">
    <w:name w:val="toc 9"/>
    <w:basedOn w:val="1"/>
    <w:next w:val="1"/>
    <w:unhideWhenUsed/>
    <w:qFormat/>
    <w:uiPriority w:val="99"/>
    <w:pPr>
      <w:snapToGrid w:val="0"/>
      <w:ind w:left="1920"/>
      <w:jc w:val="left"/>
    </w:pPr>
    <w:rPr>
      <w:rFonts w:asciiTheme="minorHAnsi" w:hAnsiTheme="minorHAnsi" w:cstheme="minorHAnsi"/>
      <w:kern w:val="0"/>
      <w:sz w:val="18"/>
      <w:szCs w:val="18"/>
    </w:rPr>
  </w:style>
  <w:style w:type="paragraph" w:styleId="29">
    <w:name w:val="Body Text 2"/>
    <w:basedOn w:val="1"/>
    <w:link w:val="90"/>
    <w:qFormat/>
    <w:uiPriority w:val="0"/>
    <w:pPr>
      <w:widowControl/>
      <w:jc w:val="center"/>
    </w:pPr>
    <w:rPr>
      <w:rFonts w:ascii="Univers" w:hAnsi="Univers"/>
      <w:b/>
      <w:caps/>
      <w:kern w:val="0"/>
      <w:sz w:val="20"/>
      <w:szCs w:val="20"/>
      <w:lang w:val="en-GB" w:eastAsia="en-US"/>
    </w:rPr>
  </w:style>
  <w:style w:type="paragraph" w:styleId="3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1">
    <w:name w:val="Title"/>
    <w:basedOn w:val="1"/>
    <w:link w:val="87"/>
    <w:qFormat/>
    <w:uiPriority w:val="0"/>
    <w:pPr>
      <w:widowControl/>
      <w:spacing w:before="180" w:after="120"/>
      <w:jc w:val="center"/>
    </w:pPr>
    <w:rPr>
      <w:b/>
      <w:bCs/>
      <w:caps/>
      <w:kern w:val="0"/>
      <w:sz w:val="36"/>
      <w:lang w:eastAsia="en-US"/>
    </w:rPr>
  </w:style>
  <w:style w:type="paragraph" w:styleId="32">
    <w:name w:val="annotation subject"/>
    <w:basedOn w:val="14"/>
    <w:next w:val="14"/>
    <w:link w:val="92"/>
    <w:semiHidden/>
    <w:qFormat/>
    <w:uiPriority w:val="99"/>
    <w:rPr>
      <w:b/>
      <w:bCs/>
    </w:rPr>
  </w:style>
  <w:style w:type="table" w:styleId="34">
    <w:name w:val="Table Grid"/>
    <w:basedOn w:val="3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page number"/>
    <w:basedOn w:val="35"/>
    <w:qFormat/>
    <w:uiPriority w:val="0"/>
  </w:style>
  <w:style w:type="character" w:styleId="37">
    <w:name w:val="FollowedHyperlink"/>
    <w:basedOn w:val="35"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Hyperlink"/>
    <w:unhideWhenUsed/>
    <w:qFormat/>
    <w:uiPriority w:val="99"/>
    <w:rPr>
      <w:color w:val="2A6899"/>
      <w:u w:val="none"/>
    </w:rPr>
  </w:style>
  <w:style w:type="character" w:styleId="39">
    <w:name w:val="annotation reference"/>
    <w:semiHidden/>
    <w:qFormat/>
    <w:uiPriority w:val="0"/>
    <w:rPr>
      <w:sz w:val="21"/>
      <w:szCs w:val="21"/>
    </w:rPr>
  </w:style>
  <w:style w:type="paragraph" w:customStyle="1" w:styleId="40">
    <w:name w:val="Default"/>
    <w:qFormat/>
    <w:uiPriority w:val="99"/>
    <w:pPr>
      <w:widowControl w:val="0"/>
      <w:autoSpaceDE w:val="0"/>
      <w:autoSpaceDN w:val="0"/>
      <w:adjustRightInd w:val="0"/>
    </w:pPr>
    <w:rPr>
      <w:rFonts w:ascii="楷体_GB2312" w:hAnsi="Times New Roman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41">
    <w:name w:val="internal use"/>
    <w:basedOn w:val="12"/>
    <w:qFormat/>
    <w:uiPriority w:val="0"/>
    <w:pPr>
      <w:snapToGrid w:val="0"/>
      <w:jc w:val="center"/>
    </w:pPr>
    <w:rPr>
      <w:rFonts w:ascii="Arial" w:hAnsi="Arial" w:eastAsia="Times New Roman"/>
      <w:b/>
      <w:kern w:val="0"/>
      <w:sz w:val="44"/>
      <w:lang w:eastAsia="en-US"/>
    </w:rPr>
  </w:style>
  <w:style w:type="paragraph" w:customStyle="1" w:styleId="42">
    <w:name w:val="PPEI一级"/>
    <w:basedOn w:val="16"/>
    <w:link w:val="45"/>
    <w:qFormat/>
    <w:uiPriority w:val="0"/>
    <w:pPr>
      <w:spacing w:before="50" w:beforeLines="50" w:after="50" w:afterLines="50" w:line="360" w:lineRule="auto"/>
      <w:ind w:left="0" w:leftChars="0"/>
      <w:outlineLvl w:val="0"/>
    </w:pPr>
    <w:rPr>
      <w:rFonts w:ascii="黑体" w:hAnsi="宋体" w:eastAsia="黑体"/>
      <w:szCs w:val="21"/>
    </w:rPr>
  </w:style>
  <w:style w:type="paragraph" w:customStyle="1" w:styleId="43">
    <w:name w:val="PPEI正文"/>
    <w:basedOn w:val="16"/>
    <w:link w:val="47"/>
    <w:qFormat/>
    <w:uiPriority w:val="0"/>
    <w:pPr>
      <w:spacing w:after="0" w:line="360" w:lineRule="auto"/>
      <w:ind w:left="0" w:leftChars="0" w:firstLine="200" w:firstLineChars="200"/>
    </w:pPr>
    <w:rPr>
      <w:rFonts w:ascii="宋体" w:hAnsi="宋体"/>
      <w:szCs w:val="21"/>
    </w:rPr>
  </w:style>
  <w:style w:type="character" w:customStyle="1" w:styleId="44">
    <w:name w:val="正文文本缩进 字符"/>
    <w:link w:val="16"/>
    <w:qFormat/>
    <w:uiPriority w:val="0"/>
    <w:rPr>
      <w:kern w:val="2"/>
      <w:sz w:val="21"/>
      <w:szCs w:val="24"/>
    </w:rPr>
  </w:style>
  <w:style w:type="character" w:customStyle="1" w:styleId="45">
    <w:name w:val="PPEI一级 Char"/>
    <w:link w:val="42"/>
    <w:qFormat/>
    <w:uiPriority w:val="0"/>
    <w:rPr>
      <w:rFonts w:ascii="黑体" w:hAnsi="宋体" w:eastAsia="黑体"/>
      <w:kern w:val="2"/>
      <w:sz w:val="21"/>
      <w:szCs w:val="21"/>
    </w:rPr>
  </w:style>
  <w:style w:type="paragraph" w:customStyle="1" w:styleId="46">
    <w:name w:val="PPEI二级"/>
    <w:basedOn w:val="16"/>
    <w:link w:val="49"/>
    <w:qFormat/>
    <w:uiPriority w:val="0"/>
    <w:pPr>
      <w:spacing w:after="0" w:line="360" w:lineRule="auto"/>
      <w:ind w:left="0" w:leftChars="0"/>
      <w:outlineLvl w:val="1"/>
    </w:pPr>
    <w:rPr>
      <w:rFonts w:ascii="黑体" w:hAnsi="宋体" w:eastAsia="黑体"/>
      <w:szCs w:val="21"/>
    </w:rPr>
  </w:style>
  <w:style w:type="character" w:customStyle="1" w:styleId="47">
    <w:name w:val="PPEI正文 Char"/>
    <w:link w:val="43"/>
    <w:qFormat/>
    <w:uiPriority w:val="0"/>
    <w:rPr>
      <w:rFonts w:ascii="宋体" w:hAnsi="宋体"/>
      <w:kern w:val="2"/>
      <w:sz w:val="21"/>
      <w:szCs w:val="21"/>
    </w:rPr>
  </w:style>
  <w:style w:type="paragraph" w:customStyle="1" w:styleId="48">
    <w:name w:val="PPEI三级"/>
    <w:basedOn w:val="16"/>
    <w:link w:val="51"/>
    <w:qFormat/>
    <w:uiPriority w:val="0"/>
    <w:pPr>
      <w:spacing w:after="0" w:line="360" w:lineRule="auto"/>
      <w:ind w:left="0" w:leftChars="0" w:hanging="420" w:hangingChars="200"/>
      <w:outlineLvl w:val="2"/>
    </w:pPr>
    <w:rPr>
      <w:rFonts w:ascii="黑体" w:hAnsi="宋体" w:eastAsia="黑体"/>
      <w:szCs w:val="21"/>
    </w:rPr>
  </w:style>
  <w:style w:type="character" w:customStyle="1" w:styleId="49">
    <w:name w:val="PPEI二级 Char"/>
    <w:link w:val="46"/>
    <w:qFormat/>
    <w:uiPriority w:val="0"/>
    <w:rPr>
      <w:rFonts w:ascii="黑体" w:hAnsi="宋体" w:eastAsia="黑体"/>
      <w:kern w:val="2"/>
      <w:sz w:val="21"/>
      <w:szCs w:val="21"/>
    </w:rPr>
  </w:style>
  <w:style w:type="paragraph" w:customStyle="1" w:styleId="50">
    <w:name w:val="PPEI表头"/>
    <w:basedOn w:val="16"/>
    <w:link w:val="53"/>
    <w:qFormat/>
    <w:uiPriority w:val="0"/>
    <w:pPr>
      <w:spacing w:after="0" w:line="360" w:lineRule="auto"/>
      <w:jc w:val="center"/>
    </w:pPr>
    <w:rPr>
      <w:rFonts w:ascii="黑体" w:hAnsi="宋体" w:eastAsia="黑体"/>
      <w:szCs w:val="21"/>
    </w:rPr>
  </w:style>
  <w:style w:type="character" w:customStyle="1" w:styleId="51">
    <w:name w:val="PPEI三级 Char"/>
    <w:link w:val="48"/>
    <w:qFormat/>
    <w:uiPriority w:val="0"/>
    <w:rPr>
      <w:rFonts w:ascii="黑体" w:hAnsi="宋体" w:eastAsia="黑体"/>
      <w:kern w:val="2"/>
      <w:sz w:val="21"/>
      <w:szCs w:val="21"/>
    </w:rPr>
  </w:style>
  <w:style w:type="paragraph" w:customStyle="1" w:styleId="52">
    <w:name w:val="PPEI表格"/>
    <w:basedOn w:val="16"/>
    <w:link w:val="55"/>
    <w:qFormat/>
    <w:uiPriority w:val="0"/>
    <w:pPr>
      <w:spacing w:after="0" w:line="360" w:lineRule="auto"/>
      <w:ind w:left="0" w:leftChars="0"/>
      <w:jc w:val="center"/>
    </w:pPr>
    <w:rPr>
      <w:rFonts w:ascii="宋体" w:hAnsi="宋体"/>
      <w:sz w:val="18"/>
      <w:szCs w:val="18"/>
    </w:rPr>
  </w:style>
  <w:style w:type="character" w:customStyle="1" w:styleId="53">
    <w:name w:val="PPEI表头 Char"/>
    <w:link w:val="50"/>
    <w:qFormat/>
    <w:uiPriority w:val="0"/>
    <w:rPr>
      <w:rFonts w:ascii="黑体" w:hAnsi="宋体" w:eastAsia="黑体"/>
      <w:kern w:val="2"/>
      <w:sz w:val="21"/>
      <w:szCs w:val="21"/>
    </w:rPr>
  </w:style>
  <w:style w:type="paragraph" w:customStyle="1" w:styleId="54">
    <w:name w:val="PPEI3级"/>
    <w:basedOn w:val="16"/>
    <w:link w:val="57"/>
    <w:qFormat/>
    <w:uiPriority w:val="0"/>
    <w:pPr>
      <w:spacing w:after="0" w:line="360" w:lineRule="auto"/>
      <w:ind w:left="0" w:leftChars="0"/>
      <w:outlineLvl w:val="2"/>
    </w:pPr>
    <w:rPr>
      <w:rFonts w:ascii="黑体" w:hAnsi="宋体" w:eastAsia="黑体"/>
      <w:szCs w:val="21"/>
    </w:rPr>
  </w:style>
  <w:style w:type="character" w:customStyle="1" w:styleId="55">
    <w:name w:val="PPEI表格 Char"/>
    <w:link w:val="52"/>
    <w:qFormat/>
    <w:uiPriority w:val="0"/>
    <w:rPr>
      <w:rFonts w:ascii="宋体" w:hAnsi="宋体"/>
      <w:kern w:val="2"/>
      <w:sz w:val="18"/>
      <w:szCs w:val="18"/>
    </w:rPr>
  </w:style>
  <w:style w:type="paragraph" w:customStyle="1" w:styleId="56">
    <w:name w:val="PPEI四级"/>
    <w:basedOn w:val="16"/>
    <w:link w:val="59"/>
    <w:qFormat/>
    <w:uiPriority w:val="0"/>
    <w:pPr>
      <w:spacing w:after="0" w:line="360" w:lineRule="auto"/>
      <w:ind w:left="0" w:leftChars="0"/>
      <w:outlineLvl w:val="3"/>
    </w:pPr>
    <w:rPr>
      <w:rFonts w:ascii="黑体" w:hAnsi="宋体" w:eastAsia="黑体"/>
      <w:szCs w:val="21"/>
    </w:rPr>
  </w:style>
  <w:style w:type="character" w:customStyle="1" w:styleId="57">
    <w:name w:val="PPEI3级 Char"/>
    <w:link w:val="54"/>
    <w:qFormat/>
    <w:uiPriority w:val="0"/>
    <w:rPr>
      <w:rFonts w:ascii="黑体" w:hAnsi="宋体" w:eastAsia="黑体"/>
      <w:kern w:val="2"/>
      <w:sz w:val="21"/>
      <w:szCs w:val="21"/>
    </w:rPr>
  </w:style>
  <w:style w:type="paragraph" w:customStyle="1" w:styleId="58">
    <w:name w:val="PPEI图标备注"/>
    <w:basedOn w:val="1"/>
    <w:link w:val="61"/>
    <w:qFormat/>
    <w:uiPriority w:val="0"/>
    <w:pPr>
      <w:spacing w:line="360" w:lineRule="auto"/>
      <w:ind w:firstLine="100" w:firstLineChars="100"/>
    </w:pPr>
    <w:rPr>
      <w:rFonts w:ascii="黑体" w:hAnsi="宋体" w:eastAsia="黑体" w:cs="Arial Unicode MS"/>
      <w:sz w:val="18"/>
      <w:szCs w:val="18"/>
    </w:rPr>
  </w:style>
  <w:style w:type="character" w:customStyle="1" w:styleId="59">
    <w:name w:val="PPEI四级 Char"/>
    <w:link w:val="56"/>
    <w:qFormat/>
    <w:uiPriority w:val="0"/>
    <w:rPr>
      <w:rFonts w:ascii="黑体" w:hAnsi="宋体" w:eastAsia="黑体"/>
      <w:kern w:val="2"/>
      <w:sz w:val="21"/>
      <w:szCs w:val="21"/>
    </w:rPr>
  </w:style>
  <w:style w:type="table" w:customStyle="1" w:styleId="60">
    <w:name w:val="Grid Table 1 Light"/>
    <w:basedOn w:val="33"/>
    <w:qFormat/>
    <w:uiPriority w:val="46"/>
    <w:rPr>
      <w:rFonts w:eastAsia="Times New Roman"/>
      <w:lang w:eastAsia="en-US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61">
    <w:name w:val="PPEI图标备注 Char"/>
    <w:link w:val="58"/>
    <w:qFormat/>
    <w:uiPriority w:val="0"/>
    <w:rPr>
      <w:rFonts w:ascii="黑体" w:hAnsi="宋体" w:eastAsia="黑体" w:cs="Arial Unicode MS"/>
      <w:kern w:val="2"/>
      <w:sz w:val="18"/>
      <w:szCs w:val="18"/>
    </w:rPr>
  </w:style>
  <w:style w:type="paragraph" w:styleId="62">
    <w:name w:val="List Paragraph"/>
    <w:basedOn w:val="1"/>
    <w:qFormat/>
    <w:uiPriority w:val="34"/>
    <w:pPr>
      <w:widowControl/>
      <w:spacing w:before="60" w:after="60"/>
      <w:ind w:left="720"/>
      <w:contextualSpacing/>
    </w:pPr>
    <w:rPr>
      <w:rFonts w:ascii="Arial" w:hAnsi="Arial"/>
      <w:kern w:val="0"/>
      <w:sz w:val="20"/>
      <w:szCs w:val="20"/>
      <w:lang w:eastAsia="en-US"/>
    </w:rPr>
  </w:style>
  <w:style w:type="paragraph" w:customStyle="1" w:styleId="63">
    <w:name w:val="PPEI4级"/>
    <w:basedOn w:val="54"/>
    <w:link w:val="65"/>
    <w:qFormat/>
    <w:uiPriority w:val="0"/>
  </w:style>
  <w:style w:type="paragraph" w:customStyle="1" w:styleId="64">
    <w:name w:val="样式1"/>
    <w:basedOn w:val="54"/>
    <w:link w:val="67"/>
    <w:qFormat/>
    <w:uiPriority w:val="0"/>
  </w:style>
  <w:style w:type="character" w:customStyle="1" w:styleId="65">
    <w:name w:val="PPEI4级 Char"/>
    <w:basedOn w:val="57"/>
    <w:link w:val="63"/>
    <w:qFormat/>
    <w:uiPriority w:val="0"/>
    <w:rPr>
      <w:rFonts w:ascii="黑体" w:hAnsi="宋体" w:eastAsia="黑体"/>
      <w:kern w:val="2"/>
      <w:sz w:val="21"/>
      <w:szCs w:val="21"/>
    </w:rPr>
  </w:style>
  <w:style w:type="character" w:customStyle="1" w:styleId="66">
    <w:name w:val="标题 4 字符"/>
    <w:link w:val="5"/>
    <w:semiHidden/>
    <w:qFormat/>
    <w:uiPriority w:val="0"/>
    <w:rPr>
      <w:rFonts w:ascii="Calibri Light" w:hAnsi="Calibri Light" w:eastAsia="宋体" w:cs="Times New Roman"/>
      <w:b/>
      <w:bCs/>
      <w:kern w:val="2"/>
      <w:sz w:val="28"/>
      <w:szCs w:val="28"/>
    </w:rPr>
  </w:style>
  <w:style w:type="character" w:customStyle="1" w:styleId="67">
    <w:name w:val="样式1 Char"/>
    <w:basedOn w:val="57"/>
    <w:link w:val="64"/>
    <w:qFormat/>
    <w:uiPriority w:val="0"/>
    <w:rPr>
      <w:rFonts w:ascii="黑体" w:hAnsi="宋体" w:eastAsia="黑体"/>
      <w:kern w:val="2"/>
      <w:sz w:val="21"/>
      <w:szCs w:val="21"/>
    </w:rPr>
  </w:style>
  <w:style w:type="paragraph" w:customStyle="1" w:styleId="68">
    <w:name w:val="PPEI五级"/>
    <w:basedOn w:val="56"/>
    <w:link w:val="70"/>
    <w:qFormat/>
    <w:uiPriority w:val="0"/>
    <w:pPr>
      <w:outlineLvl w:val="4"/>
    </w:pPr>
  </w:style>
  <w:style w:type="paragraph" w:customStyle="1" w:styleId="69">
    <w:name w:val="PPEI六级"/>
    <w:basedOn w:val="68"/>
    <w:link w:val="72"/>
    <w:qFormat/>
    <w:uiPriority w:val="0"/>
    <w:pPr>
      <w:wordWrap w:val="0"/>
      <w:outlineLvl w:val="5"/>
    </w:pPr>
  </w:style>
  <w:style w:type="character" w:customStyle="1" w:styleId="70">
    <w:name w:val="PPEI五级 Char"/>
    <w:basedOn w:val="59"/>
    <w:link w:val="68"/>
    <w:qFormat/>
    <w:uiPriority w:val="0"/>
    <w:rPr>
      <w:rFonts w:ascii="黑体" w:hAnsi="宋体" w:eastAsia="黑体"/>
      <w:kern w:val="2"/>
      <w:sz w:val="21"/>
      <w:szCs w:val="21"/>
    </w:rPr>
  </w:style>
  <w:style w:type="paragraph" w:customStyle="1" w:styleId="71">
    <w:name w:val="GeelyCode"/>
    <w:basedOn w:val="68"/>
    <w:qFormat/>
    <w:uiPriority w:val="0"/>
    <w:pPr>
      <w:outlineLvl w:val="9"/>
    </w:pPr>
    <w:rPr>
      <w:rFonts w:ascii="等线" w:hAnsi="等线" w:eastAsia="等线"/>
    </w:rPr>
  </w:style>
  <w:style w:type="character" w:customStyle="1" w:styleId="72">
    <w:name w:val="PPEI六级 Char"/>
    <w:basedOn w:val="70"/>
    <w:link w:val="69"/>
    <w:qFormat/>
    <w:uiPriority w:val="0"/>
    <w:rPr>
      <w:rFonts w:ascii="黑体" w:hAnsi="宋体" w:eastAsia="黑体"/>
      <w:kern w:val="2"/>
      <w:sz w:val="21"/>
      <w:szCs w:val="21"/>
    </w:rPr>
  </w:style>
  <w:style w:type="character" w:customStyle="1" w:styleId="73">
    <w:name w:val="GeelyCodeStyle"/>
    <w:qFormat/>
    <w:uiPriority w:val="1"/>
    <w:rPr>
      <w:rFonts w:ascii="Consolas" w:hAnsi="Consolas"/>
      <w:sz w:val="20"/>
      <w:shd w:val="clear" w:color="auto" w:fill="EEEEEE"/>
    </w:rPr>
  </w:style>
  <w:style w:type="paragraph" w:styleId="7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75">
    <w:name w:val="标题 1 字符"/>
    <w:basedOn w:val="35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32"/>
      <w:szCs w:val="32"/>
    </w:rPr>
  </w:style>
  <w:style w:type="character" w:customStyle="1" w:styleId="76">
    <w:name w:val="标题 2 字符"/>
    <w:basedOn w:val="35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26"/>
      <w:szCs w:val="26"/>
    </w:rPr>
  </w:style>
  <w:style w:type="character" w:customStyle="1" w:styleId="77">
    <w:name w:val="标题 5 字符"/>
    <w:basedOn w:val="35"/>
    <w:link w:val="6"/>
    <w:semiHidden/>
    <w:qFormat/>
    <w:uiPriority w:val="0"/>
    <w:rPr>
      <w:rFonts w:ascii="Arial" w:hAnsi="Arial" w:eastAsia="Arial Unicode MS" w:cs="Arial Unicode MS"/>
      <w:b/>
      <w:bCs/>
      <w:sz w:val="24"/>
      <w:lang w:eastAsia="en-US"/>
    </w:rPr>
  </w:style>
  <w:style w:type="character" w:customStyle="1" w:styleId="78">
    <w:name w:val="标题 6 字符"/>
    <w:basedOn w:val="35"/>
    <w:link w:val="7"/>
    <w:semiHidden/>
    <w:qFormat/>
    <w:uiPriority w:val="0"/>
    <w:rPr>
      <w:rFonts w:ascii="Arial" w:hAnsi="Arial"/>
      <w:b/>
      <w:bCs/>
      <w:caps/>
      <w:sz w:val="28"/>
      <w:szCs w:val="22"/>
      <w:lang w:eastAsia="en-US"/>
    </w:rPr>
  </w:style>
  <w:style w:type="character" w:customStyle="1" w:styleId="79">
    <w:name w:val="标题 7 字符"/>
    <w:basedOn w:val="35"/>
    <w:link w:val="8"/>
    <w:semiHidden/>
    <w:qFormat/>
    <w:uiPriority w:val="99"/>
    <w:rPr>
      <w:rFonts w:ascii="Arial" w:hAnsi="Arial"/>
      <w:b/>
      <w:sz w:val="24"/>
      <w:szCs w:val="24"/>
      <w:lang w:eastAsia="en-US"/>
    </w:rPr>
  </w:style>
  <w:style w:type="character" w:customStyle="1" w:styleId="80">
    <w:name w:val="标题 8 字符"/>
    <w:basedOn w:val="35"/>
    <w:link w:val="9"/>
    <w:semiHidden/>
    <w:qFormat/>
    <w:uiPriority w:val="99"/>
    <w:rPr>
      <w:rFonts w:ascii="Arial" w:hAnsi="Arial"/>
      <w:b/>
      <w:iCs/>
      <w:sz w:val="24"/>
      <w:szCs w:val="24"/>
      <w:lang w:eastAsia="en-US"/>
    </w:rPr>
  </w:style>
  <w:style w:type="character" w:customStyle="1" w:styleId="81">
    <w:name w:val="标题 9 字符"/>
    <w:basedOn w:val="35"/>
    <w:link w:val="10"/>
    <w:semiHidden/>
    <w:qFormat/>
    <w:uiPriority w:val="0"/>
    <w:rPr>
      <w:rFonts w:ascii="Arial" w:hAnsi="Arial" w:cs="Arial"/>
      <w:sz w:val="22"/>
      <w:szCs w:val="22"/>
      <w:lang w:eastAsia="en-US"/>
    </w:rPr>
  </w:style>
  <w:style w:type="character" w:customStyle="1" w:styleId="82">
    <w:name w:val="标题 3 字符"/>
    <w:basedOn w:val="35"/>
    <w:link w:val="4"/>
    <w:qFormat/>
    <w:uiPriority w:val="0"/>
    <w:rPr>
      <w:rFonts w:eastAsia="黑体"/>
      <w:b/>
      <w:kern w:val="2"/>
      <w:sz w:val="21"/>
      <w:szCs w:val="24"/>
    </w:rPr>
  </w:style>
  <w:style w:type="paragraph" w:customStyle="1" w:styleId="83">
    <w:name w:val="msonormal"/>
    <w:basedOn w:val="1"/>
    <w:qFormat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4">
    <w:name w:val="批注文字 字符"/>
    <w:basedOn w:val="35"/>
    <w:link w:val="14"/>
    <w:semiHidden/>
    <w:qFormat/>
    <w:uiPriority w:val="99"/>
    <w:rPr>
      <w:kern w:val="2"/>
      <w:sz w:val="21"/>
      <w:szCs w:val="24"/>
    </w:rPr>
  </w:style>
  <w:style w:type="character" w:customStyle="1" w:styleId="85">
    <w:name w:val="页眉 字符"/>
    <w:basedOn w:val="35"/>
    <w:link w:val="23"/>
    <w:qFormat/>
    <w:uiPriority w:val="0"/>
    <w:rPr>
      <w:kern w:val="2"/>
      <w:sz w:val="18"/>
      <w:szCs w:val="18"/>
    </w:rPr>
  </w:style>
  <w:style w:type="character" w:customStyle="1" w:styleId="86">
    <w:name w:val="页脚 字符"/>
    <w:basedOn w:val="35"/>
    <w:link w:val="22"/>
    <w:qFormat/>
    <w:uiPriority w:val="99"/>
    <w:rPr>
      <w:kern w:val="2"/>
      <w:sz w:val="18"/>
      <w:szCs w:val="18"/>
    </w:rPr>
  </w:style>
  <w:style w:type="character" w:customStyle="1" w:styleId="87">
    <w:name w:val="标题 字符"/>
    <w:basedOn w:val="35"/>
    <w:link w:val="31"/>
    <w:qFormat/>
    <w:uiPriority w:val="0"/>
    <w:rPr>
      <w:b/>
      <w:bCs/>
      <w:caps/>
      <w:sz w:val="36"/>
      <w:szCs w:val="24"/>
      <w:lang w:eastAsia="en-US"/>
    </w:rPr>
  </w:style>
  <w:style w:type="character" w:customStyle="1" w:styleId="88">
    <w:name w:val="正文文本 字符"/>
    <w:basedOn w:val="35"/>
    <w:link w:val="15"/>
    <w:qFormat/>
    <w:uiPriority w:val="99"/>
    <w:rPr>
      <w:kern w:val="2"/>
      <w:sz w:val="21"/>
      <w:szCs w:val="24"/>
    </w:rPr>
  </w:style>
  <w:style w:type="character" w:customStyle="1" w:styleId="89">
    <w:name w:val="日期 字符"/>
    <w:basedOn w:val="35"/>
    <w:link w:val="20"/>
    <w:qFormat/>
    <w:uiPriority w:val="0"/>
    <w:rPr>
      <w:kern w:val="2"/>
      <w:sz w:val="21"/>
      <w:szCs w:val="24"/>
    </w:rPr>
  </w:style>
  <w:style w:type="character" w:customStyle="1" w:styleId="90">
    <w:name w:val="正文文本 2 字符"/>
    <w:basedOn w:val="35"/>
    <w:link w:val="29"/>
    <w:qFormat/>
    <w:uiPriority w:val="0"/>
    <w:rPr>
      <w:rFonts w:ascii="Univers" w:hAnsi="Univers"/>
      <w:b/>
      <w:caps/>
      <w:lang w:val="en-GB" w:eastAsia="en-US"/>
    </w:rPr>
  </w:style>
  <w:style w:type="character" w:customStyle="1" w:styleId="91">
    <w:name w:val="文档结构图 字符"/>
    <w:basedOn w:val="35"/>
    <w:link w:val="13"/>
    <w:qFormat/>
    <w:uiPriority w:val="99"/>
    <w:rPr>
      <w:rFonts w:ascii="Bosch Office Sans" w:hAnsi="Bosch Office Sans" w:cs="Courier New" w:eastAsiaTheme="minorEastAsia"/>
      <w:sz w:val="22"/>
      <w:szCs w:val="22"/>
      <w:shd w:val="clear" w:color="auto" w:fill="000080"/>
      <w:lang w:val="en-GB" w:eastAsia="de-DE"/>
    </w:rPr>
  </w:style>
  <w:style w:type="character" w:customStyle="1" w:styleId="92">
    <w:name w:val="批注主题 字符"/>
    <w:basedOn w:val="84"/>
    <w:link w:val="32"/>
    <w:semiHidden/>
    <w:qFormat/>
    <w:uiPriority w:val="99"/>
    <w:rPr>
      <w:b/>
      <w:bCs/>
      <w:kern w:val="2"/>
      <w:sz w:val="21"/>
      <w:szCs w:val="24"/>
    </w:rPr>
  </w:style>
  <w:style w:type="character" w:customStyle="1" w:styleId="93">
    <w:name w:val="批注框文本 字符"/>
    <w:basedOn w:val="35"/>
    <w:link w:val="21"/>
    <w:semiHidden/>
    <w:qFormat/>
    <w:uiPriority w:val="99"/>
    <w:rPr>
      <w:kern w:val="2"/>
      <w:sz w:val="18"/>
      <w:szCs w:val="18"/>
    </w:rPr>
  </w:style>
  <w:style w:type="paragraph" w:customStyle="1" w:styleId="94">
    <w:name w:val="TOC Heading"/>
    <w:basedOn w:val="2"/>
    <w:next w:val="1"/>
    <w:unhideWhenUsed/>
    <w:qFormat/>
    <w:uiPriority w:val="39"/>
    <w:pPr>
      <w:widowControl/>
      <w:tabs>
        <w:tab w:val="left" w:pos="425"/>
      </w:tabs>
      <w:spacing w:before="0" w:beforeLines="100" w:line="276" w:lineRule="auto"/>
      <w:jc w:val="left"/>
      <w:outlineLvl w:val="9"/>
    </w:pPr>
    <w:rPr>
      <w:b/>
      <w:bCs/>
      <w:kern w:val="0"/>
      <w:sz w:val="28"/>
      <w:szCs w:val="28"/>
    </w:rPr>
  </w:style>
  <w:style w:type="paragraph" w:customStyle="1" w:styleId="95">
    <w:name w:val="Tabletext"/>
    <w:basedOn w:val="1"/>
    <w:qFormat/>
    <w:uiPriority w:val="0"/>
    <w:pPr>
      <w:keepLines/>
      <w:spacing w:line="240" w:lineRule="atLeas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96">
    <w:name w:val="Normal 1"/>
    <w:basedOn w:val="1"/>
    <w:qFormat/>
    <w:uiPriority w:val="99"/>
    <w:pPr>
      <w:ind w:left="851"/>
    </w:pPr>
    <w:rPr>
      <w:rFonts w:ascii="Arial" w:hAnsi="Arial" w:eastAsia="Arial"/>
      <w:sz w:val="24"/>
    </w:rPr>
  </w:style>
  <w:style w:type="paragraph" w:customStyle="1" w:styleId="97">
    <w:name w:val="Style 6 pt Bold Blue-Gray Centered Left:  0.2 cm Right:  0.2 cm"/>
    <w:basedOn w:val="1"/>
    <w:qFormat/>
    <w:uiPriority w:val="99"/>
    <w:pPr>
      <w:ind w:left="113" w:right="113"/>
      <w:jc w:val="center"/>
    </w:pPr>
    <w:rPr>
      <w:rFonts w:ascii="Arial" w:hAnsi="Arial" w:cs="宋体"/>
      <w:b/>
      <w:bCs/>
      <w:color w:val="666699"/>
      <w:sz w:val="12"/>
      <w:szCs w:val="20"/>
    </w:rPr>
  </w:style>
  <w:style w:type="paragraph" w:customStyle="1" w:styleId="98">
    <w:name w:val="HYF-02"/>
    <w:basedOn w:val="1"/>
    <w:qFormat/>
    <w:uiPriority w:val="0"/>
    <w:pPr>
      <w:numPr>
        <w:ilvl w:val="1"/>
        <w:numId w:val="1"/>
      </w:numPr>
      <w:snapToGrid w:val="0"/>
      <w:ind w:left="0" w:firstLine="0"/>
    </w:pPr>
    <w:rPr>
      <w:rFonts w:ascii="Arial" w:hAnsi="Arial"/>
      <w:kern w:val="0"/>
      <w:sz w:val="24"/>
    </w:rPr>
  </w:style>
  <w:style w:type="paragraph" w:customStyle="1" w:styleId="99">
    <w:name w:val="HYF-01"/>
    <w:basedOn w:val="1"/>
    <w:next w:val="98"/>
    <w:qFormat/>
    <w:uiPriority w:val="99"/>
    <w:pPr>
      <w:widowControl/>
      <w:numPr>
        <w:ilvl w:val="0"/>
        <w:numId w:val="1"/>
      </w:numPr>
      <w:overflowPunct w:val="0"/>
      <w:autoSpaceDE w:val="0"/>
      <w:autoSpaceDN w:val="0"/>
      <w:adjustRightInd w:val="0"/>
      <w:ind w:left="369" w:right="240" w:hanging="369" w:hangingChars="175"/>
      <w:jc w:val="left"/>
    </w:pPr>
    <w:rPr>
      <w:rFonts w:ascii="Arial" w:hAnsi="Arial" w:eastAsia="Arial" w:cs="Arial"/>
      <w:b/>
      <w:bCs/>
      <w:color w:val="000000"/>
      <w:kern w:val="0"/>
      <w:sz w:val="24"/>
    </w:rPr>
  </w:style>
  <w:style w:type="paragraph" w:customStyle="1" w:styleId="100">
    <w:name w:val="HYF-03"/>
    <w:basedOn w:val="15"/>
    <w:qFormat/>
    <w:uiPriority w:val="99"/>
    <w:pPr>
      <w:widowControl/>
      <w:numPr>
        <w:ilvl w:val="2"/>
        <w:numId w:val="1"/>
      </w:numPr>
      <w:overflowPunct w:val="0"/>
      <w:autoSpaceDE w:val="0"/>
      <w:autoSpaceDN w:val="0"/>
      <w:adjustRightInd w:val="0"/>
      <w:spacing w:after="0"/>
      <w:ind w:left="0" w:right="100" w:rightChars="100" w:hanging="295" w:hangingChars="295"/>
      <w:jc w:val="left"/>
    </w:pPr>
    <w:rPr>
      <w:rFonts w:ascii="Arial" w:hAnsi="Arial" w:eastAsia="Arial" w:cs="Arial"/>
      <w:b/>
      <w:spacing w:val="-10"/>
      <w:kern w:val="0"/>
      <w:sz w:val="24"/>
      <w:szCs w:val="20"/>
    </w:rPr>
  </w:style>
  <w:style w:type="character" w:customStyle="1" w:styleId="101">
    <w:name w:val="Normtext Zchn"/>
    <w:basedOn w:val="35"/>
    <w:link w:val="102"/>
    <w:qFormat/>
    <w:locked/>
    <w:uiPriority w:val="0"/>
    <w:rPr>
      <w:rFonts w:ascii="Bosch Office Sans" w:hAnsi="Bosch Office Sans" w:eastAsia="Bosch Office Sans"/>
      <w:sz w:val="22"/>
      <w:szCs w:val="22"/>
      <w:lang w:eastAsia="de-DE"/>
    </w:rPr>
  </w:style>
  <w:style w:type="paragraph" w:customStyle="1" w:styleId="102">
    <w:name w:val="Normtext"/>
    <w:basedOn w:val="1"/>
    <w:link w:val="101"/>
    <w:qFormat/>
    <w:uiPriority w:val="0"/>
    <w:pPr>
      <w:widowControl/>
      <w:spacing w:before="120"/>
      <w:ind w:left="850"/>
      <w:jc w:val="left"/>
    </w:pPr>
    <w:rPr>
      <w:rFonts w:ascii="Bosch Office Sans" w:hAnsi="Bosch Office Sans" w:eastAsia="Bosch Office Sans"/>
      <w:kern w:val="0"/>
      <w:sz w:val="22"/>
      <w:szCs w:val="22"/>
      <w:lang w:eastAsia="de-DE"/>
    </w:rPr>
  </w:style>
  <w:style w:type="paragraph" w:customStyle="1" w:styleId="103">
    <w:name w:val="Table - Text"/>
    <w:basedOn w:val="1"/>
    <w:qFormat/>
    <w:uiPriority w:val="99"/>
    <w:pPr>
      <w:widowControl/>
      <w:snapToGrid w:val="0"/>
      <w:spacing w:before="60" w:after="6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04">
    <w:name w:val="RevisionTable"/>
    <w:basedOn w:val="1"/>
    <w:qFormat/>
    <w:uiPriority w:val="99"/>
    <w:pPr>
      <w:keepNext/>
      <w:keepLines/>
      <w:widowControl/>
      <w:spacing w:after="120" w:line="295" w:lineRule="atLeast"/>
      <w:jc w:val="left"/>
    </w:pPr>
    <w:rPr>
      <w:rFonts w:ascii="Bosch Office Sans" w:hAnsi="Bosch Office Sans" w:eastAsiaTheme="minorEastAsia"/>
      <w:kern w:val="0"/>
      <w:sz w:val="22"/>
      <w:szCs w:val="20"/>
      <w:lang w:val="en-GB" w:eastAsia="de-DE"/>
    </w:rPr>
  </w:style>
  <w:style w:type="character" w:customStyle="1" w:styleId="105">
    <w:name w:val="label_list"/>
    <w:basedOn w:val="35"/>
    <w:qFormat/>
    <w:uiPriority w:val="0"/>
  </w:style>
  <w:style w:type="character" w:customStyle="1" w:styleId="106">
    <w:name w:val="high-light-bg4"/>
    <w:basedOn w:val="35"/>
    <w:qFormat/>
    <w:uiPriority w:val="0"/>
  </w:style>
  <w:style w:type="character" w:customStyle="1" w:styleId="107">
    <w:name w:val="ordinary-span-edit2"/>
    <w:basedOn w:val="35"/>
    <w:qFormat/>
    <w:uiPriority w:val="0"/>
  </w:style>
  <w:style w:type="table" w:customStyle="1" w:styleId="108">
    <w:name w:val="Grid Table 41"/>
    <w:basedOn w:val="33"/>
    <w:qFormat/>
    <w:uiPriority w:val="49"/>
    <w:rPr>
      <w:lang w:val="de-DE" w:eastAsia="de-DE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09">
    <w:name w:val="段 Char"/>
    <w:basedOn w:val="35"/>
    <w:link w:val="110"/>
    <w:qFormat/>
    <w:locked/>
    <w:uiPriority w:val="0"/>
    <w:rPr>
      <w:rFonts w:ascii="宋体"/>
      <w:sz w:val="21"/>
    </w:rPr>
  </w:style>
  <w:style w:type="paragraph" w:customStyle="1" w:styleId="110">
    <w:name w:val="段"/>
    <w:link w:val="109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1">
    <w:name w:val="前言、引言标题"/>
    <w:next w:val="1"/>
    <w:qFormat/>
    <w:uiPriority w:val="99"/>
    <w:pPr>
      <w:numPr>
        <w:ilvl w:val="0"/>
        <w:numId w:val="2"/>
      </w:numPr>
      <w:shd w:val="clear" w:color="auto" w:fill="FFFFFF"/>
      <w:tabs>
        <w:tab w:val="left" w:pos="360"/>
      </w:tabs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2">
    <w:name w:val="章标题"/>
    <w:next w:val="110"/>
    <w:qFormat/>
    <w:uiPriority w:val="99"/>
    <w:pPr>
      <w:numPr>
        <w:ilvl w:val="1"/>
        <w:numId w:val="2"/>
      </w:numPr>
      <w:spacing w:beforeLines="50"/>
      <w:ind w:left="284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3">
    <w:name w:val="一级条标题"/>
    <w:basedOn w:val="112"/>
    <w:next w:val="110"/>
    <w:qFormat/>
    <w:uiPriority w:val="99"/>
    <w:pPr>
      <w:numPr>
        <w:ilvl w:val="2"/>
      </w:numPr>
      <w:tabs>
        <w:tab w:val="left" w:pos="360"/>
      </w:tabs>
      <w:spacing w:beforeLines="0"/>
      <w:outlineLvl w:val="2"/>
    </w:pPr>
  </w:style>
  <w:style w:type="paragraph" w:customStyle="1" w:styleId="114">
    <w:name w:val="二级条标题"/>
    <w:basedOn w:val="113"/>
    <w:next w:val="110"/>
    <w:qFormat/>
    <w:uiPriority w:val="99"/>
    <w:pPr>
      <w:numPr>
        <w:ilvl w:val="3"/>
      </w:numPr>
      <w:outlineLvl w:val="3"/>
    </w:pPr>
  </w:style>
  <w:style w:type="paragraph" w:customStyle="1" w:styleId="115">
    <w:name w:val="三级条标题"/>
    <w:basedOn w:val="114"/>
    <w:next w:val="110"/>
    <w:uiPriority w:val="99"/>
    <w:pPr>
      <w:numPr>
        <w:ilvl w:val="4"/>
      </w:numPr>
      <w:outlineLvl w:val="4"/>
    </w:pPr>
  </w:style>
  <w:style w:type="paragraph" w:customStyle="1" w:styleId="116">
    <w:name w:val="四级条标题"/>
    <w:basedOn w:val="115"/>
    <w:next w:val="110"/>
    <w:uiPriority w:val="99"/>
    <w:pPr>
      <w:numPr>
        <w:ilvl w:val="5"/>
      </w:numPr>
      <w:outlineLvl w:val="5"/>
    </w:pPr>
  </w:style>
  <w:style w:type="paragraph" w:customStyle="1" w:styleId="117">
    <w:name w:val="五级条标题"/>
    <w:basedOn w:val="116"/>
    <w:next w:val="110"/>
    <w:uiPriority w:val="99"/>
    <w:pPr>
      <w:numPr>
        <w:ilvl w:val="6"/>
      </w:numPr>
      <w:outlineLvl w:val="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6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976618CA757944A64CD6B88CAA845A" ma:contentTypeVersion="6" ma:contentTypeDescription="新建文档。" ma:contentTypeScope="" ma:versionID="356c2e1d1aceb9ac5316d9d755b5a5ed">
  <xsd:schema xmlns:xsd="http://www.w3.org/2001/XMLSchema" xmlns:xs="http://www.w3.org/2001/XMLSchema" xmlns:p="http://schemas.microsoft.com/office/2006/metadata/properties" xmlns:ns1="http://schemas.microsoft.com/sharepoint/v3" xmlns:ns2="29e516f4-87fc-449c-a559-54e95757be43" xmlns:ns3="a4be3c34-20fd-43e1-be31-5f6f0baf60d3" targetNamespace="http://schemas.microsoft.com/office/2006/metadata/properties" ma:root="true" ma:fieldsID="d7c146d4553f9198045140bd02ad6145" ns1:_="" ns2:_="" ns3:_="">
    <xsd:import namespace="http://schemas.microsoft.com/sharepoint/v3"/>
    <xsd:import namespace="29e516f4-87fc-449c-a559-54e95757be43"/>
    <xsd:import namespace="a4be3c34-20fd-43e1-be31-5f6f0baf60d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FolderL1" minOccurs="0"/>
                <xsd:element ref="ns2:FolderL2" minOccurs="0"/>
                <xsd:element ref="ns2:FolderL3" minOccurs="0"/>
                <xsd:element ref="ns3:Overtime1" minOccurs="0"/>
                <xsd:element ref="ns3:Overtime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计划开始日期" ma:description="“计划开始日期”是由“发布”功能创建的网站栏。它用于指定第一次向网站访问者显示此页面的日期和时间。" ma:hidden="true" ma:internalName="PublishingStartDate">
      <xsd:simpleType>
        <xsd:restriction base="dms:Unknown"/>
      </xsd:simpleType>
    </xsd:element>
    <xsd:element name="PublishingExpirationDate" ma:index="9" nillable="true" ma:displayName="计划结束日期" ma:description="“计划结束日期”是由“发布”功能创建的网站栏。它用于指定不再向网站访问者显示此页面的日期和时间。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516f4-87fc-449c-a559-54e95757be43" elementFormDefault="qualified">
    <xsd:import namespace="http://schemas.microsoft.com/office/2006/documentManagement/types"/>
    <xsd:import namespace="http://schemas.microsoft.com/office/infopath/2007/PartnerControls"/>
    <xsd:element name="FolderL1" ma:index="10" nillable="true" ma:displayName="FolderL1" ma:description="" ma:internalName="FolderL1">
      <xsd:simpleType>
        <xsd:restriction base="dms:Text">
          <xsd:maxLength value="255"/>
        </xsd:restriction>
      </xsd:simpleType>
    </xsd:element>
    <xsd:element name="FolderL2" ma:index="11" nillable="true" ma:displayName="FolderL2" ma:internalName="FolderL2">
      <xsd:simpleType>
        <xsd:restriction base="dms:Text">
          <xsd:maxLength value="255"/>
        </xsd:restriction>
      </xsd:simpleType>
    </xsd:element>
    <xsd:element name="FolderL3" ma:index="12" nillable="true" ma:displayName="FolderL3" ma:internalName="FolderL3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e3c34-20fd-43e1-be31-5f6f0baf60d3" elementFormDefault="qualified">
    <xsd:import namespace="http://schemas.microsoft.com/office/2006/documentManagement/types"/>
    <xsd:import namespace="http://schemas.microsoft.com/office/infopath/2007/PartnerControls"/>
    <xsd:element name="Overtime1" ma:index="13" nillable="true" ma:displayName="Overtime" ma:internalName="Overtime1">
      <xsd:simpleType>
        <xsd:restriction base="dms:Note">
          <xsd:maxLength value="255"/>
        </xsd:restriction>
      </xsd:simpleType>
    </xsd:element>
    <xsd:element name="Overtime12" ma:index="14" nillable="true" ma:displayName="Overtime" ma:internalName="Overtime12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L3 xmlns="29e516f4-87fc-449c-a559-54e95757be43" xsi:nil="true"/>
    <PublishingExpirationDate xmlns="http://schemas.microsoft.com/sharepoint/v3" xsi:nil="true"/>
    <PublishingStartDate xmlns="http://schemas.microsoft.com/sharepoint/v3" xsi:nil="true"/>
    <FolderL2 xmlns="29e516f4-87fc-449c-a559-54e95757be43" xsi:nil="true"/>
    <FolderL1 xmlns="29e516f4-87fc-449c-a559-54e95757be43">Req_EMS_Plat</FolderL1>
    <Overtime1 xmlns="a4be3c34-20fd-43e1-be31-5f6f0baf60d3" xsi:nil="true"/>
    <Overtime12 xmlns="a4be3c34-20fd-43e1-be31-5f6f0baf60d3" xsi:nil="true"/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904C41-A50E-46E7-ADE9-10F5FD0A6F4F}">
  <ds:schemaRefs/>
</ds:datastoreItem>
</file>

<file path=customXml/itemProps3.xml><?xml version="1.0" encoding="utf-8"?>
<ds:datastoreItem xmlns:ds="http://schemas.openxmlformats.org/officeDocument/2006/customXml" ds:itemID="{CC8E4248-8247-4642-B671-22370D029041}">
  <ds:schemaRefs/>
</ds:datastoreItem>
</file>

<file path=customXml/itemProps4.xml><?xml version="1.0" encoding="utf-8"?>
<ds:datastoreItem xmlns:ds="http://schemas.openxmlformats.org/officeDocument/2006/customXml" ds:itemID="{41A827DE-157A-4A21-9DB6-A3369D8A6E0E}">
  <ds:schemaRefs/>
</ds:datastoreItem>
</file>

<file path=customXml/itemProps5.xml><?xml version="1.0" encoding="utf-8"?>
<ds:datastoreItem xmlns:ds="http://schemas.openxmlformats.org/officeDocument/2006/customXml" ds:itemID="{61592D2A-4D11-423C-9C25-AF519E4ED66F}">
  <ds:schemaRefs/>
</ds:datastoreItem>
</file>

<file path=customXml/itemProps6.xml><?xml version="1.0" encoding="utf-8"?>
<ds:datastoreItem xmlns:ds="http://schemas.openxmlformats.org/officeDocument/2006/customXml" ds:itemID="{9DBDC393-3E54-4998-85B2-94867B5049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2451</Words>
  <Characters>3191</Characters>
  <Lines>33</Lines>
  <Paragraphs>9</Paragraphs>
  <TotalTime>552</TotalTime>
  <ScaleCrop>false</ScaleCrop>
  <LinksUpToDate>false</LinksUpToDate>
  <CharactersWithSpaces>3382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2022-04-18T02:20:00Z</dcterms:created>
  <dc:creator>齐海阔</dc:creator>
  <cp:lastModifiedBy>陶子扬</cp:lastModifiedBy>
  <cp:lastPrinted>2010-01-25T03:09:00Z</cp:lastPrinted>
  <dcterms:modified xsi:type="dcterms:W3CDTF">2022-04-21T06:25:59Z</dcterms:modified>
  <cp:revision>916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0x010100EA976618CA757944A64CD6B88CAA845A</vt:lpwstr>
  </property>
  <property fmtid="{D5CDD505-2E9C-101B-9397-08002B2CF9AE}" pid="3" name="KSOProductBuildVer">
    <vt:lpwstr>2052-11.1.0.11365</vt:lpwstr>
  </property>
  <property fmtid="{D5CDD505-2E9C-101B-9397-08002B2CF9AE}" pid="4" name="ICV">
    <vt:lpwstr>E37C8443475A4C018BB3D312311CE73D</vt:lpwstr>
  </property>
</Properties>
</file>